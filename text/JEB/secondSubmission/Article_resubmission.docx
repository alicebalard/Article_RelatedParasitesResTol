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t xml:space="preserve">Decoupling of resistance and tolerance </w:t>
      </w:r>
      <w:r>
        <w:rPr>
          <w:sz w:val="28"/>
          <w:szCs w:val="28"/>
        </w:rPr>
        <w:t>against one of</w:t>
      </w:r>
      <w:r>
        <w:rPr/>
        <w:t xml:space="preserve"> two related parasites (</w:t>
      </w:r>
      <w:r>
        <w:rPr>
          <w:i/>
          <w:iCs/>
        </w:rPr>
        <w:t>Eimeria</w:t>
      </w:r>
      <w:r>
        <w:rPr/>
        <w:t>)</w:t>
      </w:r>
      <w:r>
        <w:rPr>
          <w:color w:val="000000"/>
        </w:rPr>
        <w:t xml:space="preserve"> in mice</w:t>
      </w:r>
    </w:p>
    <w:p>
      <w:pPr>
        <w:pStyle w:val="Heading1"/>
        <w:spacing w:lineRule="auto" w:line="276" w:before="0" w:after="115"/>
        <w:jc w:val="both"/>
        <w:rPr/>
      </w:pPr>
      <w:bookmarkStart w:id="0" w:name="_600ehky6rge8"/>
      <w:bookmarkEnd w:id="0"/>
      <w:r>
        <w:rPr/>
        <w:t>Abstract</w:t>
      </w:r>
    </w:p>
    <w:p>
      <w:pPr>
        <w:pStyle w:val="Normal"/>
        <w:rPr/>
      </w:pPr>
      <w:commentRangeStart w:id="0"/>
      <w:r>
        <w:rPr>
          <w:color w:val="000000"/>
        </w:rPr>
        <w:t>Resistance (the host’s capacity to reduce parasite burden) and tolerance (the host’s capacity to reduce impact on host health of a given parasite bu</w:t>
      </w:r>
      <w:r>
        <w:rPr/>
        <w:t xml:space="preserve">rden) manifest two different lines of immune defenses. In some host-parasite systems these two defenses are balanced against each other, while in others they are uncoupled. In hybrid hosts, resistance has sometimes been interpreted as having an effect on fitness without considering the modulatory effect of tolerance. Here, we used two closely related parasite species of genus </w:t>
      </w:r>
      <w:r>
        <w:rPr>
          <w:i/>
        </w:rPr>
        <w:t xml:space="preserve">Eimeria </w:t>
      </w:r>
      <w:r>
        <w:rPr/>
        <w:t>and measured proxies for resistance and toler</w:t>
      </w:r>
      <w:r>
        <w:rPr>
          <w:color w:val="000000"/>
        </w:rPr>
        <w:t xml:space="preserve">ance in four wild-derived strains of inbred mice from two subspecies during controlled infection. </w:t>
      </w:r>
    </w:p>
    <w:p>
      <w:pPr>
        <w:pStyle w:val="Normal"/>
        <w:rPr/>
      </w:pPr>
      <w:r>
        <w:rPr>
          <w:color w:val="000000"/>
        </w:rPr>
        <w:t>We found a negative correlation between resistance and tolerance</w:t>
      </w:r>
      <w:r>
        <w:rPr>
          <w:bCs/>
          <w:color w:val="000000"/>
        </w:rPr>
        <w:t xml:space="preserve"> against </w:t>
      </w:r>
      <w:r>
        <w:rPr>
          <w:bCs/>
          <w:i/>
          <w:iCs/>
          <w:color w:val="000000"/>
        </w:rPr>
        <w:t>E. falciformis</w:t>
      </w:r>
      <w:r>
        <w:rPr>
          <w:bCs/>
          <w:color w:val="000000"/>
        </w:rPr>
        <w:t xml:space="preserve">, while the two are uncoupled </w:t>
      </w:r>
      <w:r>
        <w:rPr>
          <w:color w:val="000000"/>
        </w:rPr>
        <w:t xml:space="preserve">against </w:t>
      </w:r>
      <w:r>
        <w:rPr>
          <w:i/>
          <w:iCs/>
          <w:color w:val="000000"/>
        </w:rPr>
        <w:t>E. ferrisi</w:t>
      </w:r>
      <w:r>
        <w:rPr>
          <w:color w:val="000000"/>
        </w:rPr>
        <w:t xml:space="preserve">. This might be explained by trade-offs, as resistance limits infection load and thereby the scope of possible tolerance, and both resistance and tolerance can be costly in terms of resource allocation. Resistance can be assumed to be limited by immunopathogenicity, tolerance by carrying capacity of the host or energy drained by the parasite. </w:t>
      </w:r>
    </w:p>
    <w:p>
      <w:pPr>
        <w:pStyle w:val="Normal"/>
        <w:rPr/>
      </w:pPr>
      <w:r>
        <w:rPr>
          <w:color w:val="000000"/>
        </w:rPr>
        <w:t xml:space="preserve">Findings of resistance in natural populations of hybrid mice have to be interpreted carefully in this context. Resistance and tolerance have to be studied in conjunction. </w:t>
      </w:r>
      <w:commentRangeEnd w:id="0"/>
      <w:r>
        <w:commentReference w:id="0"/>
      </w:r>
      <w:r>
        <w:rPr>
          <w:color w:val="000000"/>
        </w:rPr>
      </w:r>
    </w:p>
    <w:p>
      <w:pPr>
        <w:pStyle w:val="Heading1"/>
        <w:tabs>
          <w:tab w:val="clear" w:pos="11340"/>
          <w:tab w:val="left" w:pos="1088" w:leader="none"/>
        </w:tabs>
        <w:jc w:val="both"/>
        <w:rPr>
          <w:bCs/>
        </w:rPr>
      </w:pPr>
      <w:r>
        <w:rPr>
          <w:bCs/>
        </w:rPr>
        <w:t>Introduction</w:t>
      </w:r>
    </w:p>
    <w:p>
      <w:pPr>
        <w:pStyle w:val="Normal"/>
        <w:rPr/>
      </w:pPr>
      <w:r>
        <w:rPr/>
        <w:t xml:space="preserve">Host defense mechanisms evolving in response to feedback between hosts and parasites can be categorised into two </w:t>
      </w:r>
      <w:r>
        <w:rPr>
          <w:lang w:val="en-GB"/>
        </w:rPr>
        <w:t>components: resistance and tolerance (Little, Shuker, Colegrave, Day, &amp; Graham, 2010). R</w:t>
      </w:r>
      <w:r>
        <w:rPr>
          <w:color w:val="000000"/>
        </w:rPr>
        <w:t xml:space="preserve">esistance </w:t>
      </w:r>
      <w:r>
        <w:rPr/>
        <w:t>(</w:t>
      </w:r>
      <w:r>
        <w:rPr>
          <w:color w:val="000000"/>
        </w:rPr>
        <w:t xml:space="preserve">the ability of a host to reduce its parasite burden) results from defense against parasite infection or proliferation early after infection </w:t>
      </w:r>
      <w:r>
        <w:rPr/>
        <w:t xml:space="preserve">(Råberg, Graham, &amp; Read, 2009). Resistance can be energetically costly and therefore limited by resource allocation as measured by a decrease of other </w:t>
      </w:r>
      <w:r>
        <w:rPr>
          <w:color w:val="000000"/>
        </w:rPr>
        <w:t xml:space="preserve">fitness components (e.g. delayed maturity, lower fecundity) in the absence of infection </w:t>
      </w:r>
      <w:r>
        <w:rPr/>
        <w:t>(Langand, Jourdane, Coustau, Delay, &amp; Morand, 1998; Sheldon &amp; Verhulst, 1996; Vijendravarma, Kraaijeveld, &amp; Godfray, 2009).</w:t>
      </w:r>
      <w:r>
        <w:rPr>
          <w:color w:val="000000"/>
        </w:rPr>
        <w:t xml:space="preserve"> Additionally</w:t>
      </w:r>
      <w:r>
        <w:rPr/>
        <w:t xml:space="preserve">, too strong </w:t>
      </w:r>
      <w:r>
        <w:rPr>
          <w:color w:val="000000"/>
        </w:rPr>
        <w:t>i</w:t>
      </w:r>
      <w:r>
        <w:rPr/>
        <w:t>mmune response against pathogens can lead</w:t>
      </w:r>
      <w:r>
        <w:rPr>
          <w:color w:val="000000"/>
        </w:rPr>
        <w:t xml:space="preserve"> to a negative impact on health or immunopathology (Graham, Allen, &amp; Read, 2005). </w:t>
      </w:r>
      <w:r>
        <w:rPr>
          <w:bCs/>
          <w:color w:val="000000"/>
        </w:rPr>
        <w:t xml:space="preserve">Tolerance balances damage caused by parasites themselves and immunopathology (Medzhitov, Schneider, &amp; Soares, 2012) through control mechanisms like stress response, damage repair and cellular regeneration (Soares, Teixeira, &amp; Moita, 2017). This is why, just like resistance, tolerance can involve energetic costs (Simms &amp; Triplett, 1994). </w:t>
      </w:r>
      <w:r>
        <w:rPr>
          <w:bCs/>
          <w:color w:val="000000"/>
          <w:lang w:val="en-GB"/>
        </w:rPr>
        <w:t>In natural populations, costs of the two lines of defense against parasites predict that resistance and tolerance are negatively correlated (R</w:t>
      </w:r>
      <w:r>
        <w:rPr>
          <w:bCs/>
          <w:color w:val="000000"/>
        </w:rPr>
        <w:t>åberg, 2014; Råberg, Sim, &amp; Read, 2007)</w:t>
      </w:r>
      <w:r>
        <w:rPr>
          <w:bCs/>
          <w:color w:val="000000"/>
          <w:lang w:val="en-GB"/>
        </w:rPr>
        <w:t xml:space="preserve">. They can also be found uncoupled if they are at intermediate levels </w:t>
      </w:r>
      <w:r>
        <w:rPr>
          <w:bCs/>
          <w:color w:val="000000"/>
        </w:rPr>
        <w:t>(Athanasiadou, Tolossa, Debela, Tolera, &amp; Houdijk., 2015)</w:t>
      </w:r>
      <w:r>
        <w:rPr>
          <w:bCs/>
          <w:color w:val="000000"/>
          <w:lang w:val="en-GB"/>
        </w:rPr>
        <w:t>. As resistance alone is not an estimator of parasite impact on health, understanding how resistance and tolerance are coupled is necessary to conclude on health effects of parasitism.</w:t>
      </w:r>
    </w:p>
    <w:p>
      <w:pPr>
        <w:pStyle w:val="Normal"/>
        <w:rPr/>
      </w:pPr>
      <w:r>
        <w:rPr>
          <w:rFonts w:ascii="arial" w:hAnsi="arial"/>
          <w:kern w:val="0"/>
        </w:rPr>
        <w:t>The house mouse subspecies</w:t>
      </w:r>
      <w:r>
        <w:rPr>
          <w:rFonts w:ascii="arial" w:hAnsi="arial"/>
          <w:bCs/>
          <w:color w:val="000000"/>
          <w:kern w:val="0"/>
          <w:lang w:val="en-GB"/>
        </w:rPr>
        <w:t xml:space="preserve"> </w:t>
      </w:r>
      <w:r>
        <w:rPr>
          <w:rFonts w:ascii="arial" w:hAnsi="arial"/>
          <w:bCs/>
          <w:i/>
          <w:color w:val="000000"/>
          <w:kern w:val="0"/>
          <w:lang w:val="en-GB"/>
        </w:rPr>
        <w:t>Mus musculus </w:t>
      </w:r>
      <w:r>
        <w:rPr>
          <w:rFonts w:ascii="arial" w:hAnsi="arial"/>
          <w:bCs/>
          <w:i/>
          <w:iCs/>
          <w:color w:val="000000"/>
          <w:kern w:val="0"/>
          <w:lang w:val="en-GB"/>
        </w:rPr>
        <w:t>musculus</w:t>
      </w:r>
      <w:r>
        <w:rPr>
          <w:rFonts w:ascii="arial" w:hAnsi="arial"/>
          <w:bCs/>
          <w:color w:val="000000"/>
          <w:kern w:val="0"/>
          <w:lang w:val="en-GB"/>
        </w:rPr>
        <w:t xml:space="preserve"> and </w:t>
      </w:r>
      <w:r>
        <w:rPr>
          <w:rFonts w:ascii="arial" w:hAnsi="arial"/>
          <w:bCs/>
          <w:i/>
          <w:color w:val="000000"/>
          <w:kern w:val="0"/>
          <w:lang w:val="en-GB"/>
        </w:rPr>
        <w:t xml:space="preserve">M. m. domesticus </w:t>
      </w:r>
      <w:r>
        <w:rPr>
          <w:rFonts w:ascii="arial" w:hAnsi="arial"/>
          <w:bCs/>
          <w:color w:val="000000"/>
          <w:kern w:val="0"/>
          <w:lang w:val="en-GB"/>
        </w:rPr>
        <w:t>(hereafter Mmm and Mmd, respectively)</w:t>
      </w:r>
      <w:r>
        <w:rPr>
          <w:rFonts w:ascii="arial" w:hAnsi="arial"/>
          <w:kern w:val="0"/>
        </w:rPr>
        <w:t>, whose genomes diverged some 0.5 million years ago, hybridize in a secondary contact zone running thr</w:t>
      </w:r>
      <w:r>
        <w:rPr>
          <w:b w:val="false"/>
          <w:bCs w:val="false"/>
          <w:color w:val="auto"/>
          <w:kern w:val="0"/>
          <w:u w:val="none"/>
        </w:rPr>
        <w:t xml:space="preserve">ough Europe </w:t>
      </w:r>
      <w:r>
        <w:rPr>
          <w:b w:val="false"/>
          <w:bCs w:val="false"/>
          <w:i w:val="false"/>
          <w:caps w:val="false"/>
          <w:smallCaps w:val="false"/>
          <w:color w:val="auto"/>
          <w:spacing w:val="0"/>
          <w:kern w:val="0"/>
          <w:sz w:val="24"/>
          <w:u w:val="none"/>
        </w:rPr>
        <w:t xml:space="preserve">(Boursot, </w:t>
      </w:r>
      <w:r>
        <w:rPr>
          <w:b w:val="false"/>
          <w:bCs w:val="false"/>
          <w:i w:val="false"/>
          <w:caps w:val="false"/>
          <w:smallCaps w:val="false"/>
          <w:color w:val="auto"/>
          <w:spacing w:val="0"/>
          <w:kern w:val="0"/>
          <w:sz w:val="24"/>
          <w:szCs w:val="24"/>
          <w:u w:val="none"/>
        </w:rPr>
        <w:t xml:space="preserve">Auffray, Britton‐Davidian, &amp; Bonhomme, </w:t>
      </w:r>
      <w:r>
        <w:rPr>
          <w:b w:val="false"/>
          <w:bCs w:val="false"/>
          <w:i w:val="false"/>
          <w:caps w:val="false"/>
          <w:smallCaps w:val="false"/>
          <w:color w:val="auto"/>
          <w:spacing w:val="0"/>
          <w:kern w:val="0"/>
          <w:sz w:val="24"/>
          <w:u w:val="none"/>
        </w:rPr>
        <w:t xml:space="preserve">1993; Duvaux, </w:t>
      </w:r>
      <w:r>
        <w:rPr>
          <w:b w:val="false"/>
          <w:bCs w:val="false"/>
          <w:i w:val="false"/>
          <w:caps w:val="false"/>
          <w:smallCaps w:val="false"/>
          <w:color w:val="auto"/>
          <w:spacing w:val="0"/>
          <w:kern w:val="0"/>
          <w:sz w:val="24"/>
          <w:szCs w:val="24"/>
          <w:u w:val="none"/>
        </w:rPr>
        <w:t>Belkhir, Boulesteix, &amp; Boursot,</w:t>
      </w:r>
      <w:r>
        <w:rPr>
          <w:b w:val="false"/>
          <w:bCs w:val="false"/>
          <w:i w:val="false"/>
          <w:caps w:val="false"/>
          <w:smallCaps w:val="false"/>
          <w:color w:val="auto"/>
          <w:spacing w:val="0"/>
          <w:kern w:val="0"/>
          <w:sz w:val="24"/>
          <w:u w:val="none"/>
        </w:rPr>
        <w:t xml:space="preserve">2011). </w:t>
      </w:r>
      <w:r>
        <w:rPr>
          <w:b w:val="false"/>
          <w:bCs w:val="false"/>
          <w:color w:val="auto"/>
          <w:u w:val="none"/>
          <w:lang w:val="en-GB"/>
        </w:rPr>
        <w:t xml:space="preserve">Hybrids show elevated resistance to parasites compared to both parental subspecies (Baird et </w:t>
      </w:r>
      <w:r>
        <w:rPr>
          <w:bCs/>
          <w:color w:val="000000"/>
          <w:lang w:val="en-GB"/>
        </w:rPr>
        <w:t>al., 2012; Balard et al., 2019)</w:t>
      </w:r>
      <w:r>
        <w:rPr>
          <w:rFonts w:ascii="arial" w:hAnsi="arial"/>
          <w:bCs/>
          <w:color w:val="000000"/>
          <w:lang w:val="en-GB"/>
        </w:rPr>
        <w:t>. N</w:t>
      </w:r>
      <w:r>
        <w:rPr>
          <w:rFonts w:ascii="arial" w:hAnsi="arial"/>
          <w:bCs/>
          <w:color w:val="000000"/>
          <w:kern w:val="0"/>
          <w:lang w:val="en-GB"/>
        </w:rPr>
        <w:t>ewly generated diversity in the immune system can result in novel interplay in immunological response; i</w:t>
      </w:r>
      <w:r>
        <w:rPr>
          <w:bCs/>
          <w:color w:val="000000"/>
          <w:lang w:val="en-GB"/>
        </w:rPr>
        <w:t>nterpretations of these results in terms of health or even fitness effects, however, have been attempted (Sage, Heyneman, Lim, &amp; Wilson, 1986) and criticised (Baird &amp; Go</w:t>
      </w:r>
      <w:r>
        <w:rPr/>
        <w:t>üy de Bellocq, 2019)</w:t>
      </w:r>
      <w:r>
        <w:rPr>
          <w:bCs/>
          <w:color w:val="000000"/>
          <w:lang w:val="en-GB"/>
        </w:rPr>
        <w:t xml:space="preserve">. </w:t>
      </w:r>
    </w:p>
    <w:p>
      <w:pPr>
        <w:pStyle w:val="Normal"/>
        <w:rPr/>
      </w:pPr>
      <w:r>
        <w:rPr>
          <w:i w:val="false"/>
          <w:iCs w:val="false"/>
          <w:color w:val="000000"/>
        </w:rPr>
        <w:t xml:space="preserve">The protozoan parasite </w:t>
      </w:r>
      <w:r>
        <w:rPr>
          <w:i/>
          <w:iCs/>
          <w:color w:val="000000"/>
        </w:rPr>
        <w:t xml:space="preserve">Eimeria ferrisi </w:t>
      </w:r>
      <w:r>
        <w:rPr>
          <w:color w:val="000000"/>
        </w:rPr>
        <w:t xml:space="preserve">has been found to be the most prevalent (17%) </w:t>
      </w:r>
      <w:r>
        <w:rPr>
          <w:i/>
          <w:iCs/>
          <w:color w:val="000000"/>
        </w:rPr>
        <w:t>Eimeria</w:t>
      </w:r>
      <w:r>
        <w:rPr>
          <w:color w:val="000000"/>
        </w:rPr>
        <w:t xml:space="preserve"> species in the house mouse hybrid zone in Brandenburg (Germany), followed by </w:t>
      </w:r>
      <w:r>
        <w:rPr>
          <w:i/>
          <w:iCs/>
          <w:color w:val="000000"/>
        </w:rPr>
        <w:t>E.</w:t>
      </w:r>
      <w:r>
        <w:rPr>
          <w:rFonts w:eastAsia="TeX Gyre Schola Math" w:cs="TeX Gyre Schola Math"/>
          <w:i/>
          <w:iCs/>
          <w:color w:val="000000"/>
        </w:rPr>
        <w:t> </w:t>
      </w:r>
      <w:r>
        <w:rPr>
          <w:i/>
          <w:iCs/>
          <w:color w:val="000000"/>
        </w:rPr>
        <w:t xml:space="preserve">falciformis (4%) </w:t>
      </w:r>
      <w:r>
        <w:rPr>
          <w:color w:val="000000"/>
        </w:rPr>
        <w:t>(Jarqu</w:t>
      </w:r>
      <w:r>
        <w:rPr/>
        <w:t>ín-Díaz, Balard, Jost, et al., 2019)</w:t>
      </w:r>
      <w:r>
        <w:rPr>
          <w:i/>
          <w:iCs/>
          <w:color w:val="000000"/>
        </w:rPr>
        <w:t>. Eimeria </w:t>
      </w:r>
      <w:r>
        <w:rPr>
          <w:color w:val="000000"/>
        </w:rPr>
        <w:t xml:space="preserve">spp. are monoxenous parasites that expand asexually and reproduce sexually in </w:t>
      </w:r>
      <w:r>
        <w:rPr/>
        <w:t>intestinal epithelial cells, leading to malabsorption of nutrients, tissue damage and weight loss (Chapman et al., 2013). They are generally considered to be host specific, and different species infect a wide range of animals including birds, mammals, reptiles, amphibians, and fis</w:t>
      </w:r>
      <w:r>
        <w:rPr>
          <w:color w:val="000000"/>
        </w:rPr>
        <w:t>h (Chapman et al., 2013; Jarqu</w:t>
      </w:r>
      <w:r>
        <w:rPr/>
        <w:t>ín-Díaz, Balard, Mácová, et al., 2019)</w:t>
      </w:r>
      <w:r>
        <w:rPr>
          <w:color w:val="000000"/>
        </w:rPr>
        <w:t xml:space="preserve">. </w:t>
      </w:r>
      <w:r>
        <w:rPr>
          <w:i/>
          <w:color w:val="000000"/>
        </w:rPr>
        <w:t>Eimeria ferrisi</w:t>
      </w:r>
      <w:r>
        <w:rPr>
          <w:color w:val="000000"/>
        </w:rPr>
        <w:t xml:space="preserve"> and </w:t>
      </w:r>
      <w:r>
        <w:rPr>
          <w:i/>
          <w:color w:val="000000"/>
        </w:rPr>
        <w:t>E.</w:t>
      </w:r>
      <w:r>
        <w:rPr>
          <w:i/>
          <w:iCs/>
          <w:color w:val="000000"/>
        </w:rPr>
        <w:t> </w:t>
      </w:r>
      <w:r>
        <w:rPr>
          <w:i/>
          <w:color w:val="000000"/>
        </w:rPr>
        <w:t>falciformis</w:t>
      </w:r>
      <w:r>
        <w:rPr>
          <w:color w:val="000000"/>
        </w:rPr>
        <w:t xml:space="preserve"> live in the cecum villar epithelial cells and cecum crypt cells, respectively (Schito, Barta, &amp; Chobotar., 1996). Pre-patency (the time to shedding of infectious stages, so called oocysts) is longer for </w:t>
      </w:r>
      <w:r>
        <w:rPr>
          <w:i/>
          <w:color w:val="000000"/>
        </w:rPr>
        <w:t>E. falciformis</w:t>
      </w:r>
      <w:r>
        <w:rPr>
          <w:color w:val="000000"/>
        </w:rPr>
        <w:t xml:space="preserve"> (7 days) than for </w:t>
      </w:r>
      <w:r>
        <w:rPr>
          <w:i/>
          <w:color w:val="000000"/>
        </w:rPr>
        <w:t>E. ferrisi</w:t>
      </w:r>
      <w:r>
        <w:rPr>
          <w:color w:val="000000"/>
        </w:rPr>
        <w:t xml:space="preserve"> (5 days) (Al-khlifeh et al., 2019). While both species provoke inflammation, cellular infiltration, enteric lesions, diarrhea, and ultimately weight loss (Ankrom, Chobotar, &amp; Ernst, 1975; Ehret, Spork, Dieterich, Lucius, &amp; Heitlinger 2017; Schito et al., 1996), the symptoms are stronger for </w:t>
      </w:r>
      <w:r>
        <w:rPr>
          <w:i/>
          <w:color w:val="000000"/>
        </w:rPr>
        <w:t>E. falciformis</w:t>
      </w:r>
      <w:r>
        <w:rPr>
          <w:color w:val="000000"/>
        </w:rPr>
        <w:t xml:space="preserve"> than for </w:t>
      </w:r>
      <w:r>
        <w:rPr>
          <w:i/>
          <w:color w:val="000000"/>
        </w:rPr>
        <w:t>E. f</w:t>
      </w:r>
      <w:r>
        <w:rPr>
          <w:i/>
          <w:iCs/>
          <w:color w:val="000000"/>
        </w:rPr>
        <w:t>errisi</w:t>
      </w:r>
      <w:r>
        <w:rPr>
          <w:color w:val="000000"/>
        </w:rPr>
        <w:t xml:space="preserve"> infections (Al-khlifeh et al., 2019). The evolutionary history of </w:t>
      </w:r>
      <w:r>
        <w:rPr>
          <w:rFonts w:eastAsia="SimSun" w:cs="Mangal"/>
          <w:color w:val="000000"/>
          <w:kern w:val="2"/>
          <w:sz w:val="24"/>
          <w:szCs w:val="24"/>
          <w:lang w:val="en-US" w:eastAsia="zh-CN" w:bidi="hi-IN"/>
        </w:rPr>
        <w:t>these</w:t>
      </w:r>
      <w:r>
        <w:rPr>
          <w:color w:val="000000"/>
        </w:rPr>
        <w:t xml:space="preserve"> different </w:t>
      </w:r>
      <w:r>
        <w:rPr>
          <w:i/>
          <w:iCs/>
          <w:color w:val="000000"/>
        </w:rPr>
        <w:t>Eimeria</w:t>
      </w:r>
      <w:r>
        <w:rPr>
          <w:color w:val="000000"/>
        </w:rPr>
        <w:t xml:space="preserve"> species in the two house mouse subspecies is unknown and is unclear whether subspecies-specific adaptation exists in one or the other. </w:t>
      </w:r>
    </w:p>
    <w:p>
      <w:pPr>
        <w:pStyle w:val="Normal"/>
        <w:rPr/>
      </w:pPr>
      <w:r>
        <w:rPr>
          <w:color w:val="000000"/>
        </w:rPr>
        <w:t xml:space="preserve">Given differences in pathogenicity and prevalence between the two </w:t>
      </w:r>
      <w:r>
        <w:rPr>
          <w:i/>
          <w:iCs/>
          <w:color w:val="000000"/>
        </w:rPr>
        <w:t xml:space="preserve">Eimeria </w:t>
      </w:r>
      <w:r>
        <w:rPr>
          <w:color w:val="000000"/>
        </w:rPr>
        <w:t>species we suspected that coupling between r</w:t>
      </w:r>
      <w:r>
        <w:rPr>
          <w:color w:val="000000"/>
          <w:lang w:val="en-GB"/>
        </w:rPr>
        <w:t>esistance and tolerance might differ. We assessed this experimentally in controlled infections of Mmm and Mmd. We employed four wild-derived inbred strains representing the two mouse subspecies and assessed the symptoms both at the level of host subspecies and inbred strains.</w:t>
      </w:r>
    </w:p>
    <w:p>
      <w:pPr>
        <w:pStyle w:val="Normal"/>
        <w:rPr>
          <w:color w:val="000000"/>
          <w:lang w:val="en-GB"/>
        </w:rPr>
      </w:pPr>
      <w:r>
        <w:rPr>
          <w:color w:val="000000"/>
          <w:lang w:val="en-GB"/>
        </w:rPr>
      </w:r>
    </w:p>
    <w:p>
      <w:pPr>
        <w:pStyle w:val="Heading1"/>
        <w:rPr/>
      </w:pPr>
      <w:bookmarkStart w:id="1" w:name="_3znysh7"/>
      <w:bookmarkEnd w:id="1"/>
      <w:r>
        <w:rPr/>
        <w:t>Material and methods</w:t>
      </w:r>
    </w:p>
    <w:p>
      <w:pPr>
        <w:pStyle w:val="Heading2"/>
        <w:jc w:val="both"/>
        <w:rPr/>
      </w:pPr>
      <w:r>
        <w:rPr/>
        <w:t>Parasite strains</w:t>
      </w:r>
    </w:p>
    <w:p>
      <w:pPr>
        <w:pStyle w:val="Normal"/>
        <w:rPr/>
      </w:pPr>
      <w:r>
        <w:rPr>
          <w:color w:val="000000"/>
        </w:rPr>
        <w:t>The three parasite isolates used in this study were isolated from feces of mice captured in a house mouse hybrid zone (HMHZ) running through Brandenburg, Germany (</w:t>
      </w:r>
      <w:r>
        <w:rPr/>
        <w:t>Macholán et al. 2019</w:t>
      </w:r>
      <w:r>
        <w:rPr>
          <w:color w:val="000000"/>
        </w:rPr>
        <w:t xml:space="preserve">), in 2016 (capture permit No. 2347/35/2014). They belong to both the most prevalent </w:t>
      </w:r>
      <w:r>
        <w:rPr>
          <w:i/>
          <w:color w:val="000000"/>
        </w:rPr>
        <w:t xml:space="preserve">Eimeria </w:t>
      </w:r>
      <w:r>
        <w:rPr>
          <w:color w:val="000000"/>
        </w:rPr>
        <w:t>species in the wild (Jarqu</w:t>
      </w:r>
      <w:r>
        <w:rPr/>
        <w:t>ín-Díaz, Balard, Mácová, et al., 2019)</w:t>
      </w:r>
      <w:r>
        <w:rPr>
          <w:color w:val="000000"/>
        </w:rPr>
        <w:t xml:space="preserve">, namely </w:t>
      </w:r>
      <w:r>
        <w:rPr>
          <w:i/>
          <w:color w:val="000000"/>
        </w:rPr>
        <w:t xml:space="preserve">E. ferrisi </w:t>
      </w:r>
      <w:r>
        <w:rPr>
          <w:color w:val="000000"/>
        </w:rPr>
        <w:t xml:space="preserve">(isolates Brandenburg64 and Brandenburg139) and </w:t>
      </w:r>
      <w:r>
        <w:rPr>
          <w:i/>
          <w:color w:val="000000"/>
        </w:rPr>
        <w:t xml:space="preserve">E. falciformis </w:t>
      </w:r>
      <w:r>
        <w:rPr>
          <w:color w:val="000000"/>
        </w:rPr>
        <w:t xml:space="preserve">(isolate Brandenburg88). </w:t>
      </w:r>
      <w:r>
        <w:rPr/>
        <w:t>Hybrid index (HI) of each individual wild-caught mouse was calculated to account for the admixture of mouse genomes across the HMHZ as a proportion of Mmm alleles in a set of 14 diagnostic markers (Balard et al., 2019). Isolate Brandenburg64 was isolated in a 92% Mmd individual (HI = 0.08), isolate Brandenburg139 in a 85% Mmm (HI = 0.85) and isolate Brandenburg88 in a 80% Mmd (HI = 0.2)</w:t>
      </w:r>
      <w:r>
        <w:rPr>
          <w:color w:val="000000"/>
        </w:rPr>
        <w:t xml:space="preserve">. Pre-patency and the peak day of parasite shedding for these isolates were estimated during infection in NMRI laboratory mice (Al-khlifeh et al., 2019) which were also used for serial passaging of all the isolates. Parasite infective forms (oocysts) were recovered by </w:t>
      </w:r>
      <w:r>
        <w:rPr>
          <w:color w:val="000000"/>
          <w:lang w:val="en-GB"/>
        </w:rPr>
        <w:t>flotation in saturated NaCl solution followed by washing and observation under light microscope (following the protocole described in Clerc, Fenton, Babayan, &amp; Pedersen, 2019) and stored at room tempera</w:t>
      </w:r>
      <w:r>
        <w:rPr>
          <w:color w:val="000000"/>
        </w:rPr>
        <w:t>ture in 1mL of 2% potassium dichromate for a maximum of 2 months before infection of the wild-derived mouse strains. Oocysts were allowed to sporulate 10 days before infection in a water bath at 30°C.</w:t>
      </w:r>
    </w:p>
    <w:p>
      <w:pPr>
        <w:pStyle w:val="Heading2"/>
        <w:rPr/>
      </w:pPr>
      <w:bookmarkStart w:id="2" w:name="_2et92p0"/>
      <w:bookmarkEnd w:id="2"/>
      <w:r>
        <w:rPr/>
        <w:t>Mouse strains</w:t>
      </w:r>
    </w:p>
    <w:p>
      <w:pPr>
        <w:pStyle w:val="Normal"/>
        <w:rPr/>
      </w:pPr>
      <w:r>
        <w:rPr>
          <w:color w:val="000000"/>
          <w:lang w:val="en-GB"/>
        </w:rPr>
        <w:t xml:space="preserve">We used four wild-derived fully-inbred </w:t>
      </w:r>
      <w:bookmarkStart w:id="3" w:name="_GoBack1"/>
      <w:bookmarkEnd w:id="3"/>
      <w:r>
        <w:rPr>
          <w:color w:val="000000"/>
          <w:lang w:val="en-GB"/>
        </w:rPr>
        <w:t xml:space="preserve">mouse strains: two representing Mmd: </w:t>
      </w:r>
      <w:r>
        <w:rPr>
          <w:b/>
          <w:color w:val="000000"/>
          <w:lang w:val="en-GB"/>
        </w:rPr>
        <w:t>SCHUNT</w:t>
      </w:r>
      <w:r>
        <w:rPr>
          <w:color w:val="000000"/>
          <w:lang w:val="en-GB"/>
        </w:rPr>
        <w:t xml:space="preserve"> (Locality: Schweben, Hessen, Germany [N: 50° 26’, E: 9° 36’] (Martincov</w:t>
      </w:r>
      <w:r>
        <w:rPr/>
        <w:t>á, Ďureje, Kreisinger, Macholán, &amp; Piálek, 2019)</w:t>
      </w:r>
      <w:r>
        <w:rPr>
          <w:color w:val="000000"/>
          <w:lang w:val="en-GB"/>
        </w:rPr>
        <w:t xml:space="preserve">) and </w:t>
      </w:r>
      <w:r>
        <w:rPr>
          <w:b/>
          <w:color w:val="000000"/>
          <w:lang w:val="en-GB"/>
        </w:rPr>
        <w:t>STRA</w:t>
      </w:r>
      <w:r>
        <w:rPr>
          <w:color w:val="000000"/>
          <w:lang w:val="en-GB"/>
        </w:rPr>
        <w:t xml:space="preserve"> (Locality: Straas, Bavaria, Germany [N: 50° 11’, E: 11° 46’] (Pi</w:t>
      </w:r>
      <w:r>
        <w:rPr/>
        <w:t>álek et al., 2008)</w:t>
      </w:r>
      <w:r>
        <w:rPr>
          <w:color w:val="000000"/>
          <w:lang w:val="en-GB"/>
        </w:rPr>
        <w:t xml:space="preserve">, and two derived from Mmm: </w:t>
      </w:r>
      <w:r>
        <w:rPr>
          <w:b/>
          <w:color w:val="000000"/>
          <w:lang w:val="en-GB"/>
        </w:rPr>
        <w:t>BUSNA</w:t>
      </w:r>
      <w:r>
        <w:rPr>
          <w:color w:val="000000"/>
          <w:lang w:val="en-GB"/>
        </w:rPr>
        <w:t xml:space="preserve"> (Locality: Buškovice, Bohemia, Czech Republic [N: 50° 14’, E: 13° 22’] (Pi</w:t>
      </w:r>
      <w:r>
        <w:rPr/>
        <w:t>álek et al., 2008)</w:t>
      </w:r>
      <w:r>
        <w:rPr>
          <w:color w:val="000000"/>
          <w:lang w:val="en-GB"/>
        </w:rPr>
        <w:t xml:space="preserve">) and </w:t>
      </w:r>
      <w:r>
        <w:rPr>
          <w:b/>
          <w:color w:val="000000"/>
          <w:lang w:val="en-GB"/>
        </w:rPr>
        <w:t>PWD</w:t>
      </w:r>
      <w:r>
        <w:rPr>
          <w:color w:val="000000"/>
          <w:lang w:val="en-GB"/>
        </w:rPr>
        <w:t xml:space="preserve"> (Locality: Kunratice, Bohemia, Czech Republic [N: 50° 01’, E: 14° 29’] (Gregorov</w:t>
      </w:r>
      <w:r>
        <w:rPr/>
        <w:t>á &amp; Forejt, 2000)</w:t>
      </w:r>
      <w:r>
        <w:rPr>
          <w:color w:val="000000"/>
          <w:lang w:val="en-GB"/>
        </w:rPr>
        <w:t>)(</w:t>
      </w:r>
      <w:r>
        <w:rPr>
          <w:b/>
          <w:color w:val="000000"/>
          <w:lang w:val="en-GB"/>
        </w:rPr>
        <w:t>Figure 1</w:t>
      </w:r>
      <w:r>
        <w:rPr>
          <w:color w:val="000000"/>
          <w:lang w:val="en-GB"/>
        </w:rPr>
        <w:t>). Age of the mice at the time of infection ranged between 7.6 and 21.4 weeks. All mouse strains were maintained before infection in the Institute of Vertebrate Biology in Studenec (licence number 6197</w:t>
      </w:r>
      <w:r>
        <w:rPr>
          <w:lang w:val="en-GB"/>
        </w:rPr>
        <w:t xml:space="preserve">4/2017‐MZE‐17214; for further details on strains see </w:t>
      </w:r>
      <w:hyperlink r:id="rId2">
        <w:r>
          <w:rPr>
            <w:rStyle w:val="InternetLink"/>
            <w:color w:val="auto"/>
            <w:u w:val="none"/>
          </w:rPr>
          <w:t>https://housemice.cz/en</w:t>
        </w:r>
      </w:hyperlink>
      <w:bookmarkStart w:id="4" w:name="__UnoMark__3650_2045319252"/>
      <w:bookmarkEnd w:id="4"/>
      <w:r>
        <w:rPr>
          <w:lang w:val="en-GB"/>
        </w:rPr>
        <w:t>).</w:t>
      </w:r>
    </w:p>
    <w:p>
      <w:pPr>
        <w:pStyle w:val="Normal"/>
        <w:rPr/>
      </w:pPr>
      <w:r>
        <w:rPr>
          <w:color w:val="000000"/>
          <w:lang w:val="en-GB"/>
        </w:rPr>
        <w:t xml:space="preserve">Parasites of the </w:t>
      </w:r>
      <w:r>
        <w:rPr>
          <w:i/>
          <w:iCs/>
          <w:color w:val="000000"/>
          <w:lang w:val="en-GB"/>
        </w:rPr>
        <w:t xml:space="preserve">Eimeria </w:t>
      </w:r>
      <w:r>
        <w:rPr>
          <w:color w:val="000000"/>
          <w:lang w:val="en-GB"/>
        </w:rPr>
        <w:t xml:space="preserve">genus are known to induce host immune protection against reinfection (Rose, Hesketh, &amp; Wakelin, 1992; Smith &amp; Hayday, 2000). To ensure that our mice were </w:t>
      </w:r>
      <w:r>
        <w:rPr>
          <w:i/>
          <w:iCs/>
          <w:color w:val="000000"/>
          <w:lang w:val="en-GB"/>
        </w:rPr>
        <w:t>Eimeria</w:t>
      </w:r>
      <w:r>
        <w:rPr>
          <w:color w:val="000000"/>
          <w:lang w:val="en-GB"/>
        </w:rPr>
        <w:t xml:space="preserve">-naive, mice fecal samples were tested before infection for the presence of </w:t>
      </w:r>
      <w:r>
        <w:rPr>
          <w:i/>
          <w:iCs/>
          <w:color w:val="000000"/>
          <w:lang w:val="en-GB"/>
        </w:rPr>
        <w:t xml:space="preserve">Eimeria </w:t>
      </w:r>
      <w:r>
        <w:rPr>
          <w:color w:val="000000"/>
          <w:lang w:val="en-GB"/>
        </w:rPr>
        <w:t xml:space="preserve">spp. oocysts, by flotation in saturated NaCl solution followed by washing and observation under light microscope. All individuals were negative for </w:t>
      </w:r>
      <w:r>
        <w:rPr>
          <w:i/>
          <w:iCs/>
          <w:color w:val="000000"/>
          <w:lang w:val="en-GB"/>
        </w:rPr>
        <w:t xml:space="preserve">Eimeria </w:t>
      </w:r>
      <w:r>
        <w:rPr>
          <w:color w:val="000000"/>
          <w:lang w:val="en-GB"/>
        </w:rPr>
        <w:t xml:space="preserve">at the beginning of our experiment. </w:t>
      </w:r>
    </w:p>
    <w:p>
      <w:pPr>
        <w:pStyle w:val="Heading2"/>
        <w:jc w:val="both"/>
        <w:rPr>
          <w:color w:val="000000"/>
          <w:lang w:val="en-GB"/>
        </w:rPr>
      </w:pPr>
      <w:r>
        <w:rPr>
          <w:color w:val="000000"/>
          <w:lang w:val="en-GB"/>
        </w:rPr>
        <w:t>Experimental infection</w:t>
      </w:r>
    </w:p>
    <w:p>
      <w:pPr>
        <w:pStyle w:val="Normal"/>
        <w:rPr/>
      </w:pPr>
      <w:r>
        <w:rPr>
          <w:color w:val="000000"/>
          <w:lang w:val="en-GB"/>
        </w:rPr>
        <w:t xml:space="preserve">Mice were kept in individual cages during infection. Water and food (SNIFF, Rat/Mouse maintenance feed 10 mm) were provided </w:t>
      </w:r>
      <w:r>
        <w:rPr>
          <w:i/>
          <w:iCs/>
          <w:color w:val="000000"/>
          <w:lang w:val="en-GB"/>
        </w:rPr>
        <w:t>ad libitum</w:t>
      </w:r>
      <w:r>
        <w:rPr>
          <w:color w:val="000000"/>
          <w:lang w:val="en-GB"/>
        </w:rPr>
        <w:t xml:space="preserve"> supplemented with 1 g of sunflower and barley seeds per day. Mice were orally infected with 150 sporulated oocysts of one </w:t>
      </w:r>
      <w:r>
        <w:rPr>
          <w:i/>
          <w:color w:val="000000"/>
          <w:lang w:val="en-GB"/>
        </w:rPr>
        <w:t xml:space="preserve">Eimeria </w:t>
      </w:r>
      <w:r>
        <w:rPr>
          <w:color w:val="000000"/>
          <w:lang w:val="en-GB"/>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In total, 108 mice were infected. Mice were randomly allocated to experimental groups ensuring homogeneous distribution of ages and sexes between groups. Our experiments were conducted in four consecutive batches for easy handling. The first two groups were infected by the two </w:t>
      </w:r>
      <w:r>
        <w:rPr>
          <w:i/>
          <w:color w:val="000000"/>
          <w:lang w:val="en-GB"/>
        </w:rPr>
        <w:t xml:space="preserve">E. ferrisi </w:t>
      </w:r>
      <w:r>
        <w:rPr>
          <w:color w:val="000000"/>
          <w:lang w:val="en-GB"/>
        </w:rPr>
        <w:t xml:space="preserve">isolates (Brandenburg64 and Brandenburg139), the two second by one </w:t>
      </w:r>
      <w:r>
        <w:rPr>
          <w:i/>
          <w:color w:val="000000"/>
          <w:lang w:val="en-GB"/>
        </w:rPr>
        <w:t xml:space="preserve">E. ferrisi </w:t>
      </w:r>
      <w:r>
        <w:rPr>
          <w:color w:val="000000"/>
          <w:lang w:val="en-GB"/>
        </w:rPr>
        <w:t xml:space="preserve">isolate (Brandenburg64) and one </w:t>
      </w:r>
      <w:r>
        <w:rPr>
          <w:i/>
          <w:color w:val="000000"/>
          <w:lang w:val="en-GB"/>
        </w:rPr>
        <w:t xml:space="preserve">E. falciformis </w:t>
      </w:r>
      <w:r>
        <w:rPr>
          <w:color w:val="000000"/>
          <w:lang w:val="en-GB"/>
        </w:rPr>
        <w:t xml:space="preserve">isolate (Brandenburg88). Summarised experiment design is shown </w:t>
      </w:r>
      <w:r>
        <w:rPr>
          <w:color w:val="000000"/>
          <w:kern w:val="0"/>
          <w:lang w:val="en-GB"/>
        </w:rPr>
        <w:t xml:space="preserve">in </w:t>
      </w:r>
      <w:r>
        <w:rPr>
          <w:b/>
          <w:kern w:val="0"/>
          <w:lang w:val="en-GB"/>
        </w:rPr>
        <w:t>Table 1</w:t>
      </w:r>
      <w:r>
        <w:rPr>
          <w:bCs/>
          <w:color w:val="000000"/>
          <w:kern w:val="0"/>
          <w:lang w:val="en-GB"/>
        </w:rPr>
        <w:t>.</w:t>
      </w:r>
    </w:p>
    <w:p>
      <w:pPr>
        <w:pStyle w:val="Normal"/>
        <w:rPr/>
      </w:pPr>
      <w:r>
        <w:rPr>
          <w:color w:val="000000"/>
          <w:lang w:val="en-GB"/>
        </w:rPr>
        <w:t xml:space="preserve">We observed </w:t>
      </w:r>
      <w:r>
        <w:rPr>
          <w:i/>
          <w:iCs/>
          <w:color w:val="000000"/>
          <w:lang w:val="en-GB"/>
        </w:rPr>
        <w:t xml:space="preserve">Eimeria </w:t>
      </w:r>
      <w:r>
        <w:rPr>
          <w:color w:val="000000"/>
          <w:lang w:val="en-GB"/>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dataset and a conservative dataset in which cross-contaminated animals and animals treated by anthelminthic are removed (see below).</w:t>
      </w:r>
    </w:p>
    <w:p>
      <w:pPr>
        <w:pStyle w:val="Heading2"/>
        <w:jc w:val="both"/>
        <w:rPr/>
      </w:pPr>
      <w:bookmarkStart w:id="5" w:name="_1t3h5sf"/>
      <w:bookmarkEnd w:id="5"/>
      <w:r>
        <w:rPr/>
        <w:t>Choice of measurements for resistance and tolerance</w:t>
      </w:r>
    </w:p>
    <w:p>
      <w:pPr>
        <w:pStyle w:val="Normal"/>
        <w:rPr/>
      </w:pPr>
      <w:r>
        <w:rPr/>
        <w:t xml:space="preserve">Resistance is the capacity of a host to reduce its parasite burden, therefore it is </w:t>
      </w:r>
      <w:r>
        <w:rPr>
          <w:color w:val="000000"/>
        </w:rPr>
        <w:t xml:space="preserve">usually </w:t>
      </w:r>
      <w:r>
        <w:rPr/>
        <w:t>estimated</w:t>
      </w:r>
      <w:r>
        <w:rPr>
          <w:color w:val="000000"/>
        </w:rPr>
        <w:t xml:space="preserve"> </w:t>
      </w:r>
      <w:r>
        <w:rPr/>
        <w:t>by</w:t>
      </w:r>
      <w:r>
        <w:rPr>
          <w:color w:val="000000"/>
        </w:rPr>
        <w:t xml:space="preserve"> the inverse of infection intensity (R</w:t>
      </w:r>
      <w:r>
        <w:rPr/>
        <w:t>åberg et al., 2009)</w:t>
      </w:r>
      <w:r>
        <w:rPr>
          <w:color w:val="000000"/>
        </w:rPr>
        <w:t xml:space="preserve">. As a proxy we used the </w:t>
      </w:r>
      <w:r>
        <w:rPr>
          <w:color w:val="000000"/>
          <w:highlight w:val="yellow"/>
        </w:rPr>
        <w:t>(inverse of)</w:t>
      </w:r>
      <w:r>
        <w:rPr>
          <w:color w:val="000000"/>
        </w:rPr>
        <w:t xml:space="preserve"> number of oocysts per gram of feces (OPG) at the day of maximal shedding. This measure is tightly correlated with the sum of oocysts shed throughout the experiment (Pearson correlation coefficient 0.91). </w:t>
      </w:r>
    </w:p>
    <w:p>
      <w:pPr>
        <w:pStyle w:val="Normal"/>
        <w:rPr/>
      </w:pPr>
      <w:r>
        <w:rPr/>
        <w:t xml:space="preserve">Tolerance is usually defined as the slope of the regression of host fitness, approximated by health condition, on infection intensity (Råberg, 2014). </w:t>
      </w:r>
      <w:r>
        <w:rPr>
          <w:color w:val="000000"/>
        </w:rPr>
        <w:t xml:space="preserve">The major measurable symptom in murine </w:t>
      </w:r>
      <w:r>
        <w:rPr>
          <w:i/>
          <w:color w:val="000000"/>
        </w:rPr>
        <w:t xml:space="preserve">Eimeria </w:t>
      </w:r>
      <w:r>
        <w:rPr>
          <w:color w:val="000000"/>
        </w:rPr>
        <w:t>infections is weight loss. Therefore, the</w:t>
      </w:r>
      <w:r>
        <w:rPr/>
        <w:t xml:space="preserve"> </w:t>
      </w:r>
      <w:r>
        <w:rPr>
          <w:color w:val="000000"/>
        </w:rPr>
        <w:t>impact of parasites on host health was measured as the maximum relative weight loss compared to day 0</w:t>
      </w:r>
      <w:r>
        <w:rPr/>
        <w:t xml:space="preserve"> (body</w:t>
      </w:r>
      <w:r>
        <w:rPr>
          <w:color w:val="000000"/>
        </w:rPr>
        <w:t xml:space="preserve"> weight taken at the start of the experimental infection).</w:t>
      </w:r>
    </w:p>
    <w:p>
      <w:pPr>
        <w:pStyle w:val="Normal"/>
        <w:rPr>
          <w:rFonts w:ascii="Arial" w:hAnsi="Arial"/>
          <w:i w:val="false"/>
          <w:i w:val="false"/>
          <w:iCs w:val="false"/>
          <w:highlight w:val="yellow"/>
        </w:rPr>
      </w:pPr>
      <w:commentRangeStart w:id="1"/>
      <w:r>
        <w:rPr>
          <w:rFonts w:eastAsia="Century Schoolbook" w:cs="Century Schoolbook"/>
          <w:i w:val="false"/>
          <w:iCs w:val="false"/>
          <w:color w:val="000000"/>
          <w:highlight w:val="yellow"/>
        </w:rPr>
        <w:t>Tolerance at the genotype level fig 5</w:t>
      </w:r>
      <w:commentRangeEnd w:id="1"/>
      <w:r>
        <w:commentReference w:id="1"/>
      </w:r>
      <w:r>
        <w:rPr>
          <w:rFonts w:eastAsia="Century Schoolbook" w:cs="Century Schoolbook"/>
          <w:i w:val="false"/>
          <w:iCs w:val="false"/>
          <w:color w:val="000000"/>
          <w:highlight w:val="yellow"/>
        </w:rPr>
      </w:r>
    </w:p>
    <w:p>
      <w:pPr>
        <w:pStyle w:val="Normal"/>
        <w:rPr>
          <w:rFonts w:ascii="Century Schoolbook" w:hAnsi="Century Schoolbook" w:eastAsia="Century Schoolbook" w:cs="Century Schoolbook"/>
          <w:i/>
          <w:i/>
          <w:color w:val="000000"/>
        </w:rPr>
      </w:pPr>
      <w:r>
        <w:rPr>
          <w:rFonts w:eastAsia="Century Schoolbook" w:cs="Century Schoolbook" w:ascii="Century Schoolbook" w:hAnsi="Century Schoolbook"/>
          <w:i/>
          <w:color w:val="000000"/>
        </w:rPr>
      </w:r>
    </w:p>
    <w:p>
      <w:pPr>
        <w:pStyle w:val="Heading2"/>
        <w:jc w:val="both"/>
        <w:rPr>
          <w:sz w:val="24"/>
        </w:rPr>
      </w:pPr>
      <w:bookmarkStart w:id="6" w:name="_mpf3d7k8xfch"/>
      <w:bookmarkEnd w:id="6"/>
      <w:r>
        <w:rPr>
          <w:sz w:val="24"/>
        </w:rPr>
        <w:t>Statistical analyses</w:t>
      </w:r>
    </w:p>
    <w:p>
      <w:pPr>
        <w:pStyle w:val="Normal"/>
        <w:rPr/>
      </w:pPr>
      <w:r>
        <w:rPr>
          <w:color w:val="000000"/>
        </w:rPr>
        <w:t xml:space="preserve">Appropriate distribution for </w:t>
      </w:r>
      <w:r>
        <w:rPr>
          <w:rFonts w:eastAsia="Century Schoolbook" w:cs="Century Schoolbook"/>
          <w:color w:val="000000"/>
        </w:rPr>
        <w:t xml:space="preserve">maximum number of oocysts per </w:t>
      </w:r>
      <w:r>
        <w:rPr>
          <w:rFonts w:eastAsia="Century Schoolbook" w:cs="Century Schoolbook"/>
        </w:rPr>
        <w:t xml:space="preserve">gram of feces (distribution: </w:t>
      </w:r>
      <w:r>
        <w:rPr>
          <w:rFonts w:eastAsia="Century Schoolbook" w:cs="Century Schoolbook"/>
          <w:color w:val="000000"/>
        </w:rPr>
        <w:t xml:space="preserve">negative binomia) </w:t>
      </w:r>
      <w:r>
        <w:rPr>
          <w:rFonts w:eastAsia="Century Schoolbook" w:cs="Century Schoolbook"/>
        </w:rPr>
        <w:t>and</w:t>
      </w:r>
      <w:r>
        <w:rPr>
          <w:color w:val="000000"/>
        </w:rPr>
        <w:t xml:space="preserve"> maximum weight loss relative to day 0 (distribution: Weibull) were selected based on log likelihood and AIC criteria</w:t>
      </w:r>
      <w:r>
        <w:rPr>
          <w:rFonts w:ascii="Times New Roman" w:hAnsi="Times New Roman"/>
          <w:color w:val="000000"/>
        </w:rPr>
        <w:t xml:space="preserve"> </w:t>
      </w:r>
      <w:r>
        <w:rPr>
          <w:color w:val="000000"/>
        </w:rPr>
        <w:t>and by comparing goodness-of-fits plots (density, CDF, Q-Q, P-P plots) between usual distributions (R packages MASS (Venables &amp; Ripley, 2002) and fitdistrplus (Delignette-Muller &amp; Dutang, 2015)). For modelling the maximum weight loss relative to day 0, we added 0.01 to the raw value as the Weibull distribution regression requires positive values.</w:t>
      </w:r>
    </w:p>
    <w:p>
      <w:pPr>
        <w:pStyle w:val="Normal"/>
        <w:rPr>
          <w:highlight w:val="yellow"/>
        </w:rPr>
      </w:pPr>
      <w:r>
        <w:rPr>
          <w:color w:val="000000"/>
          <w:highlight w:val="yellow"/>
        </w:rPr>
        <w:t>FIRST</w:t>
      </w:r>
    </w:p>
    <w:p>
      <w:pPr>
        <w:pStyle w:val="Normal"/>
        <w:rPr/>
      </w:pPr>
      <w:r>
        <w:rPr>
          <w:color w:val="000000"/>
        </w:rPr>
        <w:t xml:space="preserve">We tested the effects of mouse subspecies (Mmd or Mmm), </w:t>
      </w:r>
      <w:r>
        <w:rPr>
          <w:i/>
          <w:color w:val="000000"/>
        </w:rPr>
        <w:t xml:space="preserve">Eimeria </w:t>
      </w:r>
      <w:r>
        <w:rPr>
          <w:color w:val="000000"/>
        </w:rPr>
        <w:t>species (</w:t>
      </w:r>
      <w:r>
        <w:rPr>
          <w:i/>
          <w:color w:val="000000"/>
        </w:rPr>
        <w:t>E. ferrisi</w:t>
      </w:r>
      <w:r>
        <w:rPr>
          <w:color w:val="000000"/>
        </w:rPr>
        <w:t xml:space="preserve"> or </w:t>
      </w:r>
      <w:r>
        <w:rPr>
          <w:i/>
          <w:color w:val="000000"/>
        </w:rPr>
        <w:t>E. falciformis</w:t>
      </w:r>
      <w:r>
        <w:rPr>
          <w:color w:val="000000"/>
        </w:rPr>
        <w:t xml:space="preserve">) and their interaction on our two response variables using (generalised) linear models. </w:t>
      </w:r>
      <w:commentRangeStart w:id="2"/>
      <w:r>
        <w:rPr>
          <w:color w:val="000000"/>
          <w:highlight w:val="yellow"/>
        </w:rPr>
        <w:t xml:space="preserve">To assess the stability of our results across mouse strains and </w:t>
      </w:r>
      <w:r>
        <w:rPr>
          <w:i/>
          <w:color w:val="000000"/>
          <w:highlight w:val="yellow"/>
        </w:rPr>
        <w:t xml:space="preserve">Eimeria </w:t>
      </w:r>
      <w:r>
        <w:rPr>
          <w:color w:val="000000"/>
          <w:highlight w:val="yellow"/>
        </w:rPr>
        <w:t>isolates</w:t>
      </w:r>
      <w:r>
        <w:rPr>
          <w:color w:val="000000"/>
          <w:highlight w:val="yellow"/>
        </w:rPr>
      </w:r>
      <w:commentRangeEnd w:id="2"/>
      <w:r>
        <w:commentReference w:id="2"/>
      </w:r>
      <w:r>
        <w:rPr>
          <w:color w:val="000000"/>
        </w:rPr>
        <w:t xml:space="preserve">, we also tested the effects of mouse strain (N=4), parasite isolate (N=3) and their interaction separately using the same models. To test the significance of the marginal contribution to each parameter to the full model, each parameter (mouse subspecies, </w:t>
      </w:r>
      <w:r>
        <w:rPr>
          <w:i/>
          <w:color w:val="000000"/>
        </w:rPr>
        <w:t xml:space="preserve">Eimeria </w:t>
      </w:r>
      <w:r>
        <w:rPr>
          <w:color w:val="000000"/>
        </w:rPr>
        <w:t xml:space="preserve">species, and their interaction in the first case; mouse strain, </w:t>
      </w:r>
      <w:r>
        <w:rPr>
          <w:i/>
          <w:color w:val="000000"/>
        </w:rPr>
        <w:t xml:space="preserve">Eimeria </w:t>
      </w:r>
      <w:r>
        <w:rPr>
          <w:color w:val="000000"/>
        </w:rPr>
        <w:t>isolate, and their interaction in the second case) was removed from the full model, and the difference between full model and sub-model was assessed using likelihood ratio tests (G). Post-hoc multiple comparison tests (Tukey Multiple Comparisons of Means) were then performed to test the significant difference of each host-parasite combination against all others in the most detailed model with the mouse strains and the parasite isolates as predictors.</w:t>
      </w:r>
    </w:p>
    <w:p>
      <w:pPr>
        <w:pStyle w:val="Normal"/>
        <w:rPr>
          <w:highlight w:val="yellow"/>
        </w:rPr>
      </w:pPr>
      <w:r>
        <w:rPr>
          <w:color w:val="000000"/>
          <w:highlight w:val="yellow"/>
        </w:rPr>
        <w:t>THEN: DVP</w:t>
      </w:r>
    </w:p>
    <w:p>
      <w:pPr>
        <w:pStyle w:val="Normal"/>
        <w:rPr/>
      </w:pPr>
      <w:r>
        <w:rPr>
          <w:strike/>
        </w:rPr>
        <w:t xml:space="preserve">We then compared the coupling between proxies of resistance and tolerance between mouse subspecies. Using the resistance index and tolerance index defined above, we fitted a linear model to explain the variation of tolerance with resistance, </w:t>
      </w:r>
      <w:r>
        <w:rPr>
          <w:i/>
          <w:strike/>
        </w:rPr>
        <w:t xml:space="preserve">Eimeria </w:t>
      </w:r>
      <w:r>
        <w:rPr>
          <w:strike/>
        </w:rPr>
        <w:t>species and their interaction</w:t>
      </w:r>
      <w:r>
        <w:rPr/>
        <w:t>.</w:t>
      </w:r>
    </w:p>
    <w:p>
      <w:pPr>
        <w:pStyle w:val="Normal"/>
        <w:rPr/>
      </w:pPr>
      <w:r>
        <w:rPr>
          <w:color w:val="000000"/>
          <w:lang w:val="en-GB"/>
        </w:rPr>
        <w:t xml:space="preserve">To verify the absence of impact of both previous contamination by </w:t>
      </w:r>
      <w:r>
        <w:rPr>
          <w:i/>
          <w:iCs/>
          <w:color w:val="000000"/>
          <w:lang w:val="en-GB"/>
        </w:rPr>
        <w:t xml:space="preserve">Eimeria </w:t>
      </w:r>
      <w:r>
        <w:rPr>
          <w:color w:val="000000"/>
          <w:lang w:val="en-GB"/>
        </w:rPr>
        <w:t xml:space="preserve">and anthelminthic treatment on our results, we performed different analyses (modeling of resistance, </w:t>
      </w:r>
      <w:commentRangeStart w:id="3"/>
      <w:r>
        <w:rPr>
          <w:color w:val="000000"/>
          <w:lang w:val="en-GB"/>
        </w:rPr>
        <w:t xml:space="preserve">impact on health </w:t>
      </w:r>
      <w:r>
        <w:rPr>
          <w:color w:val="000000"/>
          <w:lang w:val="en-GB"/>
        </w:rPr>
      </w:r>
      <w:commentRangeEnd w:id="3"/>
      <w:r>
        <w:commentReference w:id="3"/>
      </w:r>
      <w:r>
        <w:rPr>
          <w:color w:val="000000"/>
          <w:lang w:val="en-GB"/>
        </w:rPr>
        <w:t>at the host subspecies/parasite species level, as well as linear regression of the tolerance index with the resistance index, see below) on a dataset excluding the 22 mice treated by anthelminthics and the 9 mice showing contaminant infections. The results obtained in this conservative dataset are congruent with the results revealed in all mice, thus we consid</w:t>
      </w:r>
      <w:r>
        <w:rPr>
          <w:lang w:val="en-GB"/>
        </w:rPr>
        <w:t xml:space="preserve">er the influence of both factors negligible. (see </w:t>
      </w:r>
      <w:r>
        <w:rPr>
          <w:b/>
          <w:lang w:val="en-GB"/>
        </w:rPr>
        <w:t>Supplementary Material S</w:t>
      </w:r>
      <w:commentRangeStart w:id="4"/>
      <w:r>
        <w:rPr>
          <w:b/>
          <w:lang w:val="en-GB"/>
        </w:rPr>
        <w:t>1</w:t>
      </w:r>
      <w:r>
        <w:rPr>
          <w:b/>
          <w:lang w:val="en-GB"/>
        </w:rPr>
      </w:r>
      <w:commentRangeEnd w:id="4"/>
      <w:r>
        <w:commentReference w:id="4"/>
      </w:r>
      <w:r>
        <w:rPr>
          <w:lang w:val="en-GB"/>
        </w:rPr>
        <w:t>).</w:t>
      </w:r>
    </w:p>
    <w:p>
      <w:pPr>
        <w:pStyle w:val="Normal"/>
        <w:rPr>
          <w:color w:val="000000"/>
        </w:rPr>
      </w:pPr>
      <w:r>
        <w:rPr>
          <w:color w:val="000000"/>
        </w:rPr>
        <w:t>All analyses were performed using the R software version 3.5.2 (R Development Core Team, 2018). Graphics were produced using the R package ggplot2 (Wickham, 2016) and compiled using the free software inkscape (https://inkscape.org).</w:t>
      </w:r>
    </w:p>
    <w:p>
      <w:pPr>
        <w:pStyle w:val="Normal"/>
        <w:rPr>
          <w:color w:val="000000"/>
        </w:rPr>
      </w:pPr>
      <w:r>
        <w:rPr>
          <w:color w:val="000000"/>
        </w:rPr>
        <w:t>All codes and data used for this article can be found at:</w:t>
        <w:tab/>
        <w:t xml:space="preserve"> https://github.com/alicebalard/Article_RelatedParasitesResTol</w:t>
      </w:r>
    </w:p>
    <w:p>
      <w:pPr>
        <w:pStyle w:val="Heading1"/>
        <w:jc w:val="both"/>
        <w:rPr/>
      </w:pPr>
      <w:bookmarkStart w:id="7" w:name="_2s8eyo1"/>
      <w:bookmarkEnd w:id="7"/>
      <w:r>
        <w:rPr/>
        <w:t>Results</w:t>
      </w:r>
    </w:p>
    <w:p>
      <w:pPr>
        <w:pStyle w:val="Heading2"/>
        <w:jc w:val="both"/>
        <w:rPr/>
      </w:pPr>
      <w:bookmarkStart w:id="8" w:name="_17dp8vu"/>
      <w:bookmarkEnd w:id="8"/>
      <w:r>
        <w:rPr/>
        <w:t>General parasitology</w:t>
      </w:r>
    </w:p>
    <w:p>
      <w:pPr>
        <w:pStyle w:val="Normal"/>
        <w:rPr/>
      </w:pPr>
      <w:r>
        <w:rPr>
          <w:color w:val="000000"/>
        </w:rPr>
        <w:t>The life cycle of all isolates was successfully completed in all mouse strains</w:t>
      </w:r>
      <w:r>
        <w:rPr/>
        <w:t xml:space="preserve"> (</w:t>
      </w:r>
      <w:r>
        <w:rPr>
          <w:b/>
        </w:rPr>
        <w:t>Figure 2</w:t>
      </w:r>
      <w:r>
        <w:rPr/>
        <w:t xml:space="preserve">). For </w:t>
      </w:r>
      <w:r>
        <w:rPr>
          <w:i/>
        </w:rPr>
        <w:t xml:space="preserve">E. ferrisi </w:t>
      </w:r>
      <w:r>
        <w:rPr/>
        <w:t>(both isolates), the pre-patent period was 5 dpi and the median day of</w:t>
      </w:r>
      <w:r>
        <w:rPr>
          <w:color w:val="000000"/>
        </w:rPr>
        <w:t xml:space="preserve"> maximal oocyst shedding was 6 dpi (standard deviation sd=0.73 and 0.61, respectively). The median day of maximum weight loss was 5 dpi for both isolates (sd=2.1 and 1.9 respectively).</w:t>
      </w:r>
      <w:r>
        <w:rPr/>
        <w:t xml:space="preserve"> </w:t>
      </w:r>
      <w:r>
        <w:rPr>
          <w:color w:val="000000"/>
        </w:rPr>
        <w:t xml:space="preserve">For </w:t>
      </w:r>
      <w:r>
        <w:rPr>
          <w:i/>
          <w:color w:val="000000"/>
        </w:rPr>
        <w:t>E. falciformis</w:t>
      </w:r>
      <w:r>
        <w:rPr>
          <w:color w:val="000000"/>
        </w:rPr>
        <w:t xml:space="preserve"> (isolate Brandenburg88) pre-patency was 7 dpi, median day of maximal shedding was 8 dpi (sd=1.2) and median day of maximal weight loss 9 dpi (sd=1.5). All tested </w:t>
      </w:r>
      <w:r>
        <w:rPr>
          <w:i/>
          <w:color w:val="000000"/>
        </w:rPr>
        <w:t xml:space="preserve">Eimeria </w:t>
      </w:r>
      <w:r>
        <w:rPr>
          <w:color w:val="000000"/>
        </w:rPr>
        <w:t>isolates infected all individuals of the tested mouse strains.</w:t>
      </w:r>
    </w:p>
    <w:p>
      <w:pPr>
        <w:pStyle w:val="Normal"/>
        <w:rPr/>
      </w:pPr>
      <w:r>
        <w:rPr/>
        <w:t xml:space="preserve">A considerable number of Mmm mice (8/14; 5 of BUSNA and 3 of PWD) infected with </w:t>
      </w:r>
      <w:r>
        <w:rPr>
          <w:i/>
        </w:rPr>
        <w:t xml:space="preserve">E. falciformis </w:t>
      </w:r>
      <w:r>
        <w:rPr/>
        <w:t xml:space="preserve">(isolate Brandenburg88) died (or had to be sacrificed at humane end points specified in animal experimental procedures) before the peak of oocyst shedding. Moreover, one Mmd mouse (strain SCHUNT) infected by </w:t>
      </w:r>
      <w:r>
        <w:rPr>
          <w:i/>
        </w:rPr>
        <w:t xml:space="preserve">E. ferrisi </w:t>
      </w:r>
      <w:r>
        <w:rPr/>
        <w:t>isolate Brandenburg139 had liquid diarrhea in the peak shedding day, making its feces not collectable. These mice were assessed as missing data for both resistance and following tolerance measurements.</w:t>
      </w:r>
    </w:p>
    <w:p>
      <w:pPr>
        <w:pStyle w:val="Normal"/>
        <w:rPr/>
      </w:pPr>
      <w:r>
        <w:rPr/>
      </w:r>
    </w:p>
    <w:p>
      <w:pPr>
        <w:pStyle w:val="Normal"/>
        <w:rPr/>
      </w:pPr>
      <w:r>
        <w:rPr>
          <w:highlight w:val="yellow"/>
        </w:rPr>
        <w:t>ALL DOWN THERE: add strains/isolate level for Eferrisi</w:t>
      </w:r>
    </w:p>
    <w:p>
      <w:pPr>
        <w:pStyle w:val="Normal"/>
        <w:rPr/>
      </w:pPr>
      <w:r>
        <w:rPr>
          <w:highlight w:val="yellow"/>
        </w:rPr>
        <w:t>Fig 4 dvp +++</w:t>
      </w:r>
    </w:p>
    <w:p>
      <w:pPr>
        <w:pStyle w:val="Normal"/>
        <w:rPr/>
      </w:pPr>
      <w:r>
        <w:rPr>
          <w:highlight w:val="yellow"/>
        </w:rPr>
        <w:t>→</w:t>
      </w:r>
      <w:r>
        <w:rPr>
          <w:highlight w:val="yellow"/>
        </w:rPr>
        <w:t xml:space="preserve"> </w:t>
      </w:r>
      <w:r>
        <w:rPr>
          <w:highlight w:val="yellow"/>
        </w:rPr>
        <w:t>variation de resistance detable entre certaines strains pour E64 (Schunt + res que Pwd) et E88 (pwd + res que stra). WL: les 2 strains Mmm perdent bcp + de poids que les autres</w:t>
      </w:r>
    </w:p>
    <w:p>
      <w:pPr>
        <w:pStyle w:val="Normal"/>
        <w:rPr/>
      </w:pPr>
      <w:r>
        <w:rPr>
          <w:highlight w:val="yellow"/>
        </w:rPr>
        <w:t>vire fig 5 inutile</w:t>
      </w:r>
    </w:p>
    <w:p>
      <w:pPr>
        <w:pStyle w:val="Normal"/>
        <w:rPr>
          <w:highlight w:val="yellow"/>
        </w:rPr>
      </w:pPr>
      <w:r>
        <w:rPr/>
      </w:r>
    </w:p>
    <w:p>
      <w:pPr>
        <w:pStyle w:val="Normal"/>
        <w:rPr>
          <w:highlight w:val="yellow"/>
        </w:rPr>
      </w:pPr>
      <w:r>
        <w:rPr/>
      </w:r>
    </w:p>
    <w:p>
      <w:pPr>
        <w:pStyle w:val="Normal"/>
        <w:rPr/>
      </w:pPr>
      <w:r>
        <w:rPr>
          <w:highlight w:val="yellow"/>
        </w:rPr>
        <w:t>FigTOL dvp +++</w:t>
      </w:r>
    </w:p>
    <w:p>
      <w:pPr>
        <w:pStyle w:val="Normal"/>
        <w:rPr>
          <w:highlight w:val="yellow"/>
        </w:rPr>
      </w:pPr>
      <w:r>
        <w:rPr/>
      </w:r>
    </w:p>
    <w:p>
      <w:pPr>
        <w:pStyle w:val="Normal"/>
        <w:rPr>
          <w:highlight w:val="yellow"/>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5985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6332220" cy="3598545"/>
                    </a:xfrm>
                    <a:prstGeom prst="rect">
                      <a:avLst/>
                    </a:prstGeom>
                  </pic:spPr>
                </pic:pic>
              </a:graphicData>
            </a:graphic>
          </wp:anchor>
        </w:drawing>
      </w:r>
    </w:p>
    <w:p>
      <w:pPr>
        <w:pStyle w:val="Normal"/>
        <w:rPr>
          <w:highlight w:val="yellow"/>
        </w:rPr>
      </w:pPr>
      <w:r>
        <w:rPr/>
      </w:r>
    </w:p>
    <w:p>
      <w:pPr>
        <w:pStyle w:val="Normal"/>
        <w:rPr/>
      </w:pPr>
      <w:r>
        <w:rPr>
          <w:highlight w:val="yellow"/>
        </w:rPr>
        <w:t xml:space="preserve">→ </w:t>
      </w:r>
      <w:r>
        <w:rPr>
          <w:highlight w:val="yellow"/>
        </w:rPr>
        <w:t>ccl: tolerance homogene entre les strains pour les 2 Efer. Pour Efal, grosse diff, surtout que ya des points manquants.</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368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3368675"/>
                    </a:xfrm>
                    <a:prstGeom prst="rect">
                      <a:avLst/>
                    </a:prstGeom>
                  </pic:spPr>
                </pic:pic>
              </a:graphicData>
            </a:graphic>
          </wp:anchor>
        </w:drawing>
      </w:r>
      <w:r>
        <w:rPr>
          <w:highlight w:val="yellow"/>
        </w:rPr>
        <w:t>Final: coupling. Discuter +++</w:t>
      </w:r>
    </w:p>
    <w:p>
      <w:pPr>
        <w:pStyle w:val="Normal"/>
        <w:rPr>
          <w:highlight w:val="yellow"/>
        </w:rPr>
      </w:pPr>
      <w:r>
        <w:rPr/>
      </w:r>
    </w:p>
    <w:p>
      <w:pPr>
        <w:pStyle w:val="Normal"/>
        <w:rPr>
          <w:highlight w:val="yellow"/>
        </w:rPr>
      </w:pPr>
      <w:r>
        <w:rPr/>
      </w:r>
    </w:p>
    <w:p>
      <w:pPr>
        <w:pStyle w:val="Heading2"/>
        <w:jc w:val="both"/>
        <w:rPr>
          <w:i/>
          <w:i/>
          <w:u w:val="none"/>
        </w:rPr>
      </w:pPr>
      <w:r>
        <w:rPr>
          <w:i/>
          <w:sz w:val="28"/>
          <w:szCs w:val="28"/>
        </w:rPr>
        <w:t>M.</w:t>
      </w:r>
      <w:r>
        <w:rPr>
          <w:i/>
          <w:color w:val="000000"/>
          <w:sz w:val="28"/>
          <w:szCs w:val="28"/>
        </w:rPr>
        <w:t> </w:t>
      </w:r>
      <w:r>
        <w:rPr>
          <w:i/>
          <w:sz w:val="28"/>
          <w:szCs w:val="28"/>
        </w:rPr>
        <w:t>m.</w:t>
      </w:r>
      <w:r>
        <w:rPr>
          <w:i/>
          <w:color w:val="000000"/>
          <w:sz w:val="28"/>
          <w:szCs w:val="28"/>
        </w:rPr>
        <w:t xml:space="preserve"> domesticus </w:t>
      </w:r>
      <w:r>
        <w:rPr>
          <w:i w:val="false"/>
          <w:iCs w:val="false"/>
          <w:color w:val="000000"/>
          <w:sz w:val="28"/>
          <w:szCs w:val="28"/>
        </w:rPr>
        <w:t>is less resistant</w:t>
      </w:r>
      <w:r>
        <w:rPr>
          <w:i/>
          <w:color w:val="000000"/>
          <w:sz w:val="28"/>
          <w:szCs w:val="28"/>
        </w:rPr>
        <w:t xml:space="preserve"> </w:t>
      </w:r>
      <w:r>
        <w:rPr>
          <w:sz w:val="28"/>
          <w:szCs w:val="28"/>
        </w:rPr>
        <w:t xml:space="preserve">to </w:t>
      </w:r>
      <w:r>
        <w:rPr>
          <w:i/>
          <w:sz w:val="28"/>
          <w:szCs w:val="28"/>
        </w:rPr>
        <w:t>E.</w:t>
      </w:r>
      <w:r>
        <w:rPr>
          <w:i/>
          <w:color w:val="000000"/>
          <w:sz w:val="28"/>
          <w:szCs w:val="28"/>
        </w:rPr>
        <w:t> </w:t>
      </w:r>
      <w:r>
        <w:rPr>
          <w:i/>
          <w:sz w:val="28"/>
          <w:szCs w:val="28"/>
        </w:rPr>
        <w:t>falciformis</w:t>
      </w:r>
      <w:r>
        <w:rPr>
          <w:sz w:val="28"/>
          <w:szCs w:val="28"/>
        </w:rPr>
        <w:t xml:space="preserve"> than to </w:t>
      </w:r>
      <w:r>
        <w:rPr>
          <w:i/>
          <w:sz w:val="28"/>
          <w:szCs w:val="28"/>
        </w:rPr>
        <w:t>E.</w:t>
      </w:r>
      <w:r>
        <w:rPr>
          <w:i/>
          <w:color w:val="000000"/>
          <w:sz w:val="28"/>
          <w:szCs w:val="28"/>
        </w:rPr>
        <w:t> </w:t>
      </w:r>
      <w:r>
        <w:rPr>
          <w:i/>
          <w:sz w:val="28"/>
          <w:szCs w:val="28"/>
        </w:rPr>
        <w:t>ferrisi</w:t>
      </w:r>
    </w:p>
    <w:p>
      <w:pPr>
        <w:pStyle w:val="Normal"/>
        <w:rPr/>
      </w:pPr>
      <w:r>
        <w:rPr>
          <w:color w:val="000000"/>
        </w:rPr>
        <w:t>T</w:t>
      </w:r>
      <w:r>
        <w:rPr>
          <w:color w:val="000000"/>
          <w:sz w:val="24"/>
          <w:szCs w:val="24"/>
        </w:rPr>
        <w:t xml:space="preserve">o establish differences between the two house mouse subspecies and between the parasite species, we analysed the </w:t>
      </w:r>
      <w:r>
        <w:rPr>
          <w:sz w:val="24"/>
          <w:szCs w:val="24"/>
        </w:rPr>
        <w:t xml:space="preserve">maximum number of oocysts per gram of feces (OPG) </w:t>
      </w:r>
      <w:r>
        <w:rPr>
          <w:color w:val="000000"/>
          <w:sz w:val="24"/>
          <w:szCs w:val="24"/>
        </w:rPr>
        <w:t xml:space="preserve">as a measure of resistance after infection with both </w:t>
      </w:r>
      <w:r>
        <w:rPr>
          <w:i/>
          <w:color w:val="000000"/>
          <w:sz w:val="24"/>
          <w:szCs w:val="24"/>
        </w:rPr>
        <w:t xml:space="preserve">Eimeria </w:t>
      </w:r>
      <w:r>
        <w:rPr>
          <w:color w:val="000000"/>
          <w:sz w:val="24"/>
          <w:szCs w:val="24"/>
        </w:rPr>
        <w:t xml:space="preserve">species on the 99 mice alive by the time of median peak shedding. We found statistically significant effects of parasite species (LRT: G = 18.9, df = 2, P &lt; 0.001), mouse subspecies (LRT: G = 16.2, df = 2, P &lt; 0.001) as well as an interaction between parasite species and mouse subspecies (LRT: G = 10.2, df = 1, P &lt; 0.01). Post-hoc multiple comparison tests showed than the subspecies Mmd shed more OPG at the peak of shedding when infected with </w:t>
      </w:r>
      <w:r>
        <w:rPr>
          <w:i/>
          <w:color w:val="000000"/>
          <w:sz w:val="24"/>
          <w:szCs w:val="24"/>
        </w:rPr>
        <w:t>E. falciformis</w:t>
      </w:r>
      <w:r>
        <w:rPr>
          <w:color w:val="000000"/>
          <w:sz w:val="24"/>
          <w:szCs w:val="24"/>
        </w:rPr>
        <w:t xml:space="preserve"> than with </w:t>
      </w:r>
      <w:r>
        <w:rPr>
          <w:i/>
          <w:color w:val="000000"/>
          <w:sz w:val="24"/>
          <w:szCs w:val="24"/>
        </w:rPr>
        <w:t>E. ferrisi</w:t>
      </w:r>
      <w:r>
        <w:rPr>
          <w:color w:val="000000"/>
          <w:sz w:val="24"/>
          <w:szCs w:val="24"/>
        </w:rPr>
        <w:t xml:space="preserve">. Moreover, the Mmm subspecies shed more OPG at the peak of shedding than the Mmd subspecies when infected with </w:t>
      </w:r>
      <w:r>
        <w:rPr>
          <w:i/>
          <w:color w:val="000000"/>
          <w:sz w:val="24"/>
          <w:szCs w:val="24"/>
        </w:rPr>
        <w:t>E. ferrisi</w:t>
      </w:r>
      <w:r>
        <w:rPr>
          <w:color w:val="000000"/>
          <w:sz w:val="24"/>
          <w:szCs w:val="24"/>
        </w:rPr>
        <w:t xml:space="preserve"> (</w:t>
      </w:r>
      <w:r>
        <w:rPr>
          <w:b/>
          <w:bCs/>
          <w:color w:val="000000"/>
          <w:sz w:val="24"/>
          <w:szCs w:val="24"/>
        </w:rPr>
        <w:t xml:space="preserve">Figure 3A; </w:t>
      </w:r>
      <w:bookmarkStart w:id="9" w:name="__DdeLink__4137_1213221753"/>
      <w:r>
        <w:rPr>
          <w:b/>
          <w:bCs/>
          <w:color w:val="000000"/>
          <w:sz w:val="24"/>
          <w:szCs w:val="24"/>
        </w:rPr>
        <w:t>Supplementary Table S1</w:t>
      </w:r>
      <w:bookmarkEnd w:id="9"/>
      <w:r>
        <w:rPr>
          <w:color w:val="000000"/>
          <w:sz w:val="24"/>
          <w:szCs w:val="24"/>
        </w:rPr>
        <w:t xml:space="preserve">). </w:t>
      </w:r>
    </w:p>
    <w:p>
      <w:pPr>
        <w:pStyle w:val="Normal"/>
        <w:rPr>
          <w:rFonts w:ascii="Arial" w:hAnsi="Arial"/>
          <w:sz w:val="24"/>
          <w:szCs w:val="24"/>
        </w:rPr>
      </w:pPr>
      <w:r>
        <w:rPr>
          <w:color w:val="000000"/>
          <w:sz w:val="24"/>
          <w:szCs w:val="24"/>
        </w:rPr>
        <w:t xml:space="preserve">We then tested the influence of mouse strain and parasite isolate on </w:t>
      </w:r>
      <w:r>
        <w:rPr>
          <w:sz w:val="24"/>
          <w:szCs w:val="24"/>
        </w:rPr>
        <w:t>maximum number of OPG</w:t>
      </w:r>
      <w:r>
        <w:rPr>
          <w:color w:val="000000"/>
          <w:sz w:val="24"/>
          <w:szCs w:val="24"/>
        </w:rPr>
        <w:t xml:space="preserve">. We found statistically significant effects of parasite isolate (LRT: G = 35.5, df = 8, P &lt; 0.001), mouse strain (LRT: G = 36.3, df = 9, P &lt; 0.001) as well as an interaction between parasite isolate and mouse strain (LRT: G = 21.8, df = 6, P &lt; 0.01). </w:t>
      </w:r>
    </w:p>
    <w:p>
      <w:pPr>
        <w:pStyle w:val="Normal"/>
        <w:rPr>
          <w:rFonts w:ascii="Arial" w:hAnsi="Arial"/>
          <w:sz w:val="24"/>
          <w:szCs w:val="24"/>
        </w:rPr>
      </w:pPr>
      <w:r>
        <w:rPr>
          <w:color w:val="000000"/>
          <w:sz w:val="24"/>
          <w:szCs w:val="24"/>
        </w:rPr>
        <w:t>Post-hoc multiple comparison tests showed that STRA (Mmd strain) shed less OPG when infected with Brandenburg139 (</w:t>
      </w:r>
      <w:r>
        <w:rPr>
          <w:i/>
          <w:color w:val="000000"/>
          <w:sz w:val="24"/>
          <w:szCs w:val="24"/>
        </w:rPr>
        <w:t>E. ferrisi</w:t>
      </w:r>
      <w:r>
        <w:rPr>
          <w:color w:val="000000"/>
          <w:sz w:val="24"/>
          <w:szCs w:val="24"/>
        </w:rPr>
        <w:t xml:space="preserve"> isolate) than when infected with Brandenburg88 (</w:t>
      </w:r>
      <w:r>
        <w:rPr>
          <w:i/>
          <w:color w:val="000000"/>
          <w:sz w:val="24"/>
          <w:szCs w:val="24"/>
        </w:rPr>
        <w:t>E. falciformis</w:t>
      </w:r>
      <w:r>
        <w:rPr>
          <w:color w:val="000000"/>
          <w:sz w:val="24"/>
          <w:szCs w:val="24"/>
        </w:rPr>
        <w:t xml:space="preserve"> isolate), and PWD (Mmm strain) shed more OPG when infected with Brandenburg64 (</w:t>
      </w:r>
      <w:r>
        <w:rPr>
          <w:i/>
          <w:color w:val="000000"/>
          <w:sz w:val="24"/>
          <w:szCs w:val="24"/>
        </w:rPr>
        <w:t>E. ferrisi</w:t>
      </w:r>
      <w:r>
        <w:rPr>
          <w:color w:val="000000"/>
          <w:sz w:val="24"/>
          <w:szCs w:val="24"/>
        </w:rPr>
        <w:t xml:space="preserve"> isolate) than when infected with Brandenburg88 (</w:t>
      </w:r>
      <w:r>
        <w:rPr>
          <w:i/>
          <w:color w:val="000000"/>
          <w:sz w:val="24"/>
          <w:szCs w:val="24"/>
        </w:rPr>
        <w:t>E. falciformis</w:t>
      </w:r>
      <w:r>
        <w:rPr>
          <w:color w:val="000000"/>
          <w:sz w:val="24"/>
          <w:szCs w:val="24"/>
        </w:rPr>
        <w:t xml:space="preserve"> isolate). Moreover, PWD (Mmm subspecies) shed more OPG at the peak of shedding than STRA (Mmd subspecies) when infected with Brandenburg88 (</w:t>
      </w:r>
      <w:r>
        <w:rPr>
          <w:i/>
          <w:color w:val="000000"/>
          <w:sz w:val="24"/>
          <w:szCs w:val="24"/>
        </w:rPr>
        <w:t>E. falciformis</w:t>
      </w:r>
      <w:r>
        <w:rPr>
          <w:color w:val="000000"/>
          <w:sz w:val="24"/>
          <w:szCs w:val="24"/>
        </w:rPr>
        <w:t xml:space="preserve"> isolate); when infected with Brandenburg64 (</w:t>
      </w:r>
      <w:r>
        <w:rPr>
          <w:i/>
          <w:color w:val="000000"/>
          <w:sz w:val="24"/>
          <w:szCs w:val="24"/>
        </w:rPr>
        <w:t>E. ferrisi</w:t>
      </w:r>
      <w:r>
        <w:rPr>
          <w:color w:val="000000"/>
          <w:sz w:val="24"/>
          <w:szCs w:val="24"/>
        </w:rPr>
        <w:t xml:space="preserve"> isolate), SCHUNT (Mmd subspecies) shed more OPG at the peak of shedding than both Mmm subspecies, PWD and BUSNA.</w:t>
      </w:r>
    </w:p>
    <w:p>
      <w:pPr>
        <w:pStyle w:val="Normal"/>
        <w:rPr/>
      </w:pPr>
      <w:r>
        <w:rPr>
          <w:color w:val="000000"/>
          <w:sz w:val="24"/>
          <w:szCs w:val="24"/>
        </w:rPr>
        <w:t>We found no significant difference between the strains of the same subspecies within a given parasite species infection, nor between the isolates of the same species within a given mouse strain (</w:t>
      </w:r>
      <w:r>
        <w:rPr>
          <w:b/>
          <w:sz w:val="24"/>
          <w:szCs w:val="24"/>
        </w:rPr>
        <w:t xml:space="preserve">Figure 4A; </w:t>
      </w:r>
      <w:r>
        <w:rPr>
          <w:b/>
          <w:bCs/>
          <w:color w:val="000000"/>
          <w:sz w:val="24"/>
          <w:szCs w:val="24"/>
        </w:rPr>
        <w:t>Supplementary Table S2</w:t>
      </w:r>
      <w:r>
        <w:rPr>
          <w:sz w:val="24"/>
          <w:szCs w:val="24"/>
        </w:rPr>
        <w:t>).</w:t>
      </w:r>
    </w:p>
    <w:p>
      <w:pPr>
        <w:pStyle w:val="Heading2"/>
        <w:jc w:val="both"/>
        <w:rPr/>
      </w:pPr>
      <w:r>
        <w:rPr/>
        <w:t xml:space="preserve">Health of </w:t>
      </w:r>
      <w:r>
        <w:rPr>
          <w:i/>
          <w:iCs/>
        </w:rPr>
        <w:t>M. m. musculus</w:t>
      </w:r>
      <w:r>
        <w:rPr/>
        <w:t xml:space="preserve"> is more affected by </w:t>
      </w:r>
      <w:r>
        <w:rPr>
          <w:i/>
          <w:iCs/>
        </w:rPr>
        <w:t>E. falciformis</w:t>
      </w:r>
      <w:r>
        <w:rPr/>
        <w:t xml:space="preserve"> than by </w:t>
      </w:r>
      <w:r>
        <w:rPr>
          <w:i/>
          <w:iCs/>
        </w:rPr>
        <w:t>E. ferrisi</w:t>
      </w:r>
    </w:p>
    <w:p>
      <w:pPr>
        <w:pStyle w:val="Normal"/>
        <w:rPr/>
      </w:pPr>
      <w:r>
        <w:rPr>
          <w:color w:val="000000"/>
        </w:rPr>
        <w:t>Analysing the weight loss upon infection as a proxy for impact on host health of the full dataset (N = 108), we found statistically significant differences both between the mouse subspecies (</w:t>
      </w:r>
      <w:r>
        <w:rPr/>
        <w:t xml:space="preserve">LRT: G = 10, df = 2, P </w:t>
      </w:r>
      <w:r>
        <w:rPr>
          <w:color w:val="000000"/>
        </w:rPr>
        <w:t>&lt; 0.01</w:t>
      </w:r>
      <w:r>
        <w:rPr/>
        <w:t xml:space="preserve">) </w:t>
      </w:r>
      <w:r>
        <w:rPr>
          <w:color w:val="000000"/>
        </w:rPr>
        <w:t xml:space="preserve">and between the parasite species (LRT: G = 18.6, df = 2, P &lt; 0.001). Post-hoc multiple comparison tests showed that Mmd lost less weight than Mmm when infected by </w:t>
      </w:r>
      <w:r>
        <w:rPr>
          <w:i/>
          <w:color w:val="000000"/>
        </w:rPr>
        <w:t>E. falciformis</w:t>
      </w:r>
      <w:r>
        <w:rPr>
          <w:color w:val="000000"/>
        </w:rPr>
        <w:t xml:space="preserve"> (9.3% vs 18.7%), and Mmm lost more weight when infected by </w:t>
      </w:r>
      <w:r>
        <w:rPr>
          <w:i/>
          <w:color w:val="000000"/>
        </w:rPr>
        <w:t>E. falciformis</w:t>
      </w:r>
      <w:r>
        <w:rPr>
          <w:color w:val="000000"/>
        </w:rPr>
        <w:t xml:space="preserve"> than by </w:t>
      </w:r>
      <w:r>
        <w:rPr>
          <w:i/>
          <w:color w:val="000000"/>
        </w:rPr>
        <w:t xml:space="preserve">E. ferrisi </w:t>
      </w:r>
      <w:r>
        <w:rPr>
          <w:color w:val="000000"/>
        </w:rPr>
        <w:t>(</w:t>
      </w:r>
      <w:r>
        <w:rPr>
          <w:b/>
        </w:rPr>
        <w:t xml:space="preserve">Figure 3B; </w:t>
      </w:r>
      <w:r>
        <w:rPr>
          <w:b/>
          <w:bCs/>
          <w:color w:val="000000"/>
          <w:sz w:val="24"/>
          <w:szCs w:val="24"/>
        </w:rPr>
        <w:t>Supplementary Table S3</w:t>
      </w:r>
      <w:r>
        <w:rPr>
          <w:color w:val="000000"/>
        </w:rPr>
        <w:t>).</w:t>
      </w:r>
    </w:p>
    <w:p>
      <w:pPr>
        <w:pStyle w:val="Normal"/>
        <w:rPr/>
      </w:pPr>
      <w:r>
        <w:rPr>
          <w:color w:val="000000"/>
        </w:rPr>
        <w:t xml:space="preserve">Then we modelled maximum weight loss separating </w:t>
      </w:r>
      <w:r>
        <w:rPr>
          <w:i/>
          <w:color w:val="000000"/>
        </w:rPr>
        <w:t>Eimeria </w:t>
      </w:r>
      <w:r>
        <w:rPr>
          <w:color w:val="000000"/>
        </w:rPr>
        <w:t>by isolates (instead of species) and mice by strains (instead of subspecies). We found differences between parasite isolates (</w:t>
      </w:r>
      <w:r>
        <w:rPr/>
        <w:t xml:space="preserve">LRT: G = 30.7, df = 8, P </w:t>
      </w:r>
      <w:r>
        <w:rPr>
          <w:color w:val="000000"/>
        </w:rPr>
        <w:t>&lt; 0.001</w:t>
      </w:r>
      <w:r>
        <w:rPr/>
        <w:t xml:space="preserve">) and mouse strains </w:t>
      </w:r>
      <w:r>
        <w:rPr>
          <w:color w:val="000000"/>
        </w:rPr>
        <w:t>(</w:t>
      </w:r>
      <w:r>
        <w:rPr/>
        <w:t xml:space="preserve">LRT: G = 23, df = 9, P </w:t>
      </w:r>
      <w:r>
        <w:rPr>
          <w:color w:val="000000"/>
        </w:rPr>
        <w:t>&lt; 0.01)</w:t>
      </w:r>
      <w:r>
        <w:rPr/>
        <w:t xml:space="preserve">. Notably, PWD (Mmm) mice infected with </w:t>
      </w:r>
      <w:r>
        <w:rPr>
          <w:color w:val="000000"/>
        </w:rPr>
        <w:t xml:space="preserve">Brandenburg64 </w:t>
      </w:r>
      <w:r>
        <w:rPr/>
        <w:t>(</w:t>
      </w:r>
      <w:r>
        <w:rPr>
          <w:i/>
          <w:color w:val="000000"/>
        </w:rPr>
        <w:t>E. ferrisi</w:t>
      </w:r>
      <w:r>
        <w:rPr/>
        <w:t>) lost significantly more weight than STRA mice (Mmd) infected with the same isolate, following the pattern described at the mouse subspecies-parasite species level (</w:t>
      </w:r>
      <w:r>
        <w:rPr>
          <w:color w:val="000000"/>
        </w:rPr>
        <w:t xml:space="preserve">Mmd losing less weight than Mmm when infected by </w:t>
      </w:r>
      <w:r>
        <w:rPr>
          <w:i/>
          <w:color w:val="000000"/>
        </w:rPr>
        <w:t>E. ferrisi</w:t>
      </w:r>
      <w:r>
        <w:rPr/>
        <w:t xml:space="preserve">). </w:t>
      </w:r>
      <w:r>
        <w:rPr>
          <w:color w:val="000000"/>
        </w:rPr>
        <w:t>Overall, we did not find any significant difference between mouse strains of the same subspecies within a given parasite species infection or between parasite isolates of the same species within a given mouse strain (</w:t>
      </w:r>
      <w:r>
        <w:rPr>
          <w:b/>
        </w:rPr>
        <w:t xml:space="preserve">Figure 4B; </w:t>
      </w:r>
      <w:r>
        <w:rPr>
          <w:b/>
          <w:bCs/>
          <w:color w:val="000000"/>
          <w:sz w:val="24"/>
          <w:szCs w:val="24"/>
        </w:rPr>
        <w:t>Supplementary Table S4</w:t>
      </w:r>
      <w:r>
        <w:rPr/>
        <w:t>).</w:t>
      </w:r>
    </w:p>
    <w:p>
      <w:pPr>
        <w:pStyle w:val="Normal"/>
        <w:rPr>
          <w:i/>
          <w:i/>
          <w:color w:val="000000"/>
        </w:rPr>
      </w:pPr>
      <w:r>
        <w:rPr>
          <w:i/>
          <w:color w:val="000000"/>
        </w:rPr>
      </w:r>
    </w:p>
    <w:p>
      <w:pPr>
        <w:pStyle w:val="Normal"/>
        <w:rPr>
          <w:i/>
          <w:i/>
          <w:iCs/>
          <w:color w:val="000000"/>
          <w:sz w:val="16"/>
          <w:szCs w:val="16"/>
        </w:rPr>
      </w:pPr>
      <w:r>
        <w:rPr>
          <w:i/>
          <w:iCs/>
          <w:color w:val="000000"/>
          <w:sz w:val="16"/>
          <w:szCs w:val="16"/>
        </w:rPr>
      </w:r>
    </w:p>
    <w:p>
      <w:pPr>
        <w:pStyle w:val="Heading2"/>
        <w:jc w:val="both"/>
        <w:rPr/>
      </w:pPr>
      <w:r>
        <w:rPr/>
        <w:t xml:space="preserve">Coupling of resistance and tolerance differs between </w:t>
      </w:r>
      <w:r>
        <w:rPr>
          <w:i/>
        </w:rPr>
        <w:t xml:space="preserve">Eimeria </w:t>
      </w:r>
      <w:r>
        <w:rPr/>
        <w:t>species</w:t>
      </w:r>
    </w:p>
    <w:p>
      <w:pPr>
        <w:pStyle w:val="Normal"/>
        <w:rPr/>
      </w:pPr>
      <w:r>
        <w:rPr/>
        <w:t xml:space="preserve">To test coupling between resistance and tolerance of the mouse subspecies within each of the parasite species, we plotted the mean maximum relative weight loss on maximum oocysts per gram of feces </w:t>
      </w:r>
    </w:p>
    <w:p>
      <w:pPr>
        <w:pStyle w:val="Normal"/>
        <w:rPr/>
      </w:pPr>
      <w:r>
        <w:rPr/>
      </w:r>
    </w:p>
    <w:p>
      <w:pPr>
        <w:pStyle w:val="Normal"/>
        <w:rPr/>
      </w:pPr>
      <w:r>
        <w:rPr/>
        <w:t>Make lm(maxWL ~OPG *isolate) and do LRT tests to test slopes by infection isolate. The concept of this paper. Balanced in every group (ish).</w:t>
      </w:r>
    </w:p>
    <w:p>
      <w:pPr>
        <w:pStyle w:val="Normal"/>
        <w:rPr>
          <w:highlight w:val="yellow"/>
        </w:rPr>
      </w:pPr>
      <w:r>
        <w:rPr>
          <w:highlight w:val="yellow"/>
        </w:rPr>
        <w:t>(</w:t>
      </w:r>
      <w:r>
        <w:rPr>
          <w:b/>
          <w:bCs/>
          <w:highlight w:val="yellow"/>
        </w:rPr>
        <w:t>Figure 5</w:t>
      </w:r>
      <w:r>
        <w:rPr>
          <w:highlight w:val="yellow"/>
        </w:rPr>
        <w:t xml:space="preserve">). </w:t>
      </w:r>
    </w:p>
    <w:p>
      <w:pPr>
        <w:pStyle w:val="Normal"/>
        <w:rPr>
          <w:highlight w:val="yellow"/>
        </w:rPr>
      </w:pPr>
      <w:r>
        <w:rPr>
          <w:highlight w:val="yellow"/>
        </w:rPr>
        <w:t>(</w:t>
      </w:r>
      <w:r>
        <w:rPr>
          <w:b/>
          <w:bCs/>
          <w:highlight w:val="yellow"/>
        </w:rPr>
        <w:t>Figure 6</w:t>
      </w:r>
      <w:r>
        <w:rPr>
          <w:highlight w:val="yellow"/>
        </w:rPr>
        <w:t>)</w:t>
      </w:r>
    </w:p>
    <w:p>
      <w:pPr>
        <w:pStyle w:val="Normal"/>
        <w:rPr/>
      </w:pPr>
      <w:r>
        <w:rPr/>
        <w:t>High tolerance to a given parasite species means that the weight is lowly affected even in case of high</w:t>
      </w:r>
      <w:r>
        <w:rPr>
          <w:rFonts w:eastAsia="Century Schoolbook" w:cs="Century Schoolbook"/>
          <w:i w:val="false"/>
          <w:iCs w:val="false"/>
          <w:color w:val="auto"/>
        </w:rPr>
        <w:t xml:space="preserve"> parasite load, which corresponds to the lower right corner of the plot, and inversely the upper left corner represents low tolerance. We see that for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there is a trade-off between resistance and tolerance, with high tolerance-low resistance for Mmd, and high resistance-low tolerance for Mmm.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r>
        <w:rPr>
          <w:rFonts w:eastAsia="Century Schoolbook" w:cs="Century Schoolbook"/>
          <w:i w:val="false"/>
          <w:iCs w:val="false"/>
          <w:color w:val="auto"/>
        </w:rPr>
        <w:t xml:space="preserve">, resistance varies between both mouse subspecies, but tolerance does not vary consequently, showing a lack of coupling between resistance and tolerance for this parasite. </w:t>
      </w:r>
    </w:p>
    <w:p>
      <w:pPr>
        <w:pStyle w:val="Heading1"/>
        <w:widowControl/>
        <w:jc w:val="both"/>
        <w:rPr/>
      </w:pPr>
      <w:bookmarkStart w:id="10" w:name="_mlftpgaod54o"/>
      <w:bookmarkEnd w:id="10"/>
      <w:r>
        <w:rPr>
          <w:sz w:val="24"/>
        </w:rPr>
        <w:t>Discussion</w:t>
      </w:r>
    </w:p>
    <w:p>
      <w:pPr>
        <w:pStyle w:val="Normal"/>
        <w:spacing w:before="113" w:after="0"/>
        <w:rPr/>
      </w:pPr>
      <w:r>
        <w:rPr/>
        <w:t>In this study, we used a controlled infection experiment to test whether two closely related parasites differ in their impact on their hosts – house mice</w:t>
      </w:r>
      <w:r>
        <w:rPr>
          <w:color w:val="000000"/>
        </w:rPr>
        <w:t>. For this purpose, w</w:t>
      </w:r>
      <w:r>
        <w:rPr/>
        <w:t xml:space="preserve">e assessed resistance and tolerance to </w:t>
      </w:r>
      <w:r>
        <w:rPr>
          <w:i/>
          <w:iCs/>
        </w:rPr>
        <w:t>E. ferrisi</w:t>
      </w:r>
      <w:r>
        <w:rPr/>
        <w:t xml:space="preserve"> and </w:t>
      </w:r>
      <w:r>
        <w:rPr>
          <w:i/>
          <w:iCs/>
        </w:rPr>
        <w:t>E. falciformis</w:t>
      </w:r>
      <w:r>
        <w:rPr/>
        <w:t xml:space="preserve"> and their effect on health in four different wild-derived strains from two mouse subspecies hybridising in Europe. . The Western mouse (</w:t>
      </w:r>
      <w:r>
        <w:rPr>
          <w:i/>
          <w:iCs/>
        </w:rPr>
        <w:t>M. m. domesticus</w:t>
      </w:r>
      <w:r>
        <w:rPr/>
        <w:t xml:space="preserve">, Mmd) is more resistant to </w:t>
      </w:r>
      <w:r>
        <w:rPr>
          <w:i/>
          <w:iCs/>
        </w:rPr>
        <w:t>E. ferrisi</w:t>
      </w:r>
      <w:r>
        <w:rPr>
          <w:i w:val="false"/>
          <w:iCs w:val="false"/>
        </w:rPr>
        <w:t xml:space="preserve"> than to </w:t>
      </w:r>
      <w:r>
        <w:rPr>
          <w:i/>
          <w:iCs/>
        </w:rPr>
        <w:t>E. falciformis</w:t>
      </w:r>
      <w:r>
        <w:rPr/>
        <w:t>; The Eastern mouse (</w:t>
      </w:r>
      <w:r>
        <w:rPr>
          <w:i/>
          <w:iCs/>
        </w:rPr>
        <w:t>M. m. musculus</w:t>
      </w:r>
      <w:r>
        <w:rPr/>
        <w:t xml:space="preserve">, Mmm) is more tolerant to </w:t>
      </w:r>
      <w:r>
        <w:rPr>
          <w:i/>
          <w:iCs/>
        </w:rPr>
        <w:t>E. ferrisi than to E. falciformis</w:t>
      </w:r>
      <w:r>
        <w:rPr/>
        <w:t xml:space="preserve">. We found tolerance to be decoupled from resistance against </w:t>
      </w:r>
      <w:r>
        <w:rPr>
          <w:i/>
          <w:iCs/>
        </w:rPr>
        <w:t xml:space="preserve">E. ferrisi. </w:t>
      </w:r>
      <w:r>
        <w:rPr/>
        <w:t xml:space="preserve">The two types of responses against </w:t>
      </w:r>
      <w:r>
        <w:rPr>
          <w:i/>
          <w:iCs/>
        </w:rPr>
        <w:t>E. falciformis</w:t>
      </w:r>
      <w:r>
        <w:rPr/>
        <w:t xml:space="preserve"> were negatively correlated, suggesting a trade-off between resistance and tolerance for this parasite. </w:t>
      </w:r>
      <w:r>
        <w:rPr>
          <w:bCs/>
          <w:color w:val="000000"/>
          <w:lang w:val="en-GB"/>
        </w:rPr>
        <w:t xml:space="preserve">While resistance decreases parasite fitness and prevalence in natural populations, tolerance generally has no impact on parasite fitness and either increases or does not affect prevalence (Miller, White, &amp; Boots, 2005; Roy &amp; Kirchner, 2000). This allows speculation on host-parasite co-evolution for both </w:t>
      </w:r>
      <w:r>
        <w:rPr>
          <w:bCs/>
          <w:i/>
          <w:iCs/>
          <w:color w:val="000000"/>
          <w:lang w:val="en-GB"/>
        </w:rPr>
        <w:t>Eimeria</w:t>
      </w:r>
      <w:r>
        <w:rPr>
          <w:bCs/>
          <w:color w:val="000000"/>
          <w:lang w:val="en-GB"/>
        </w:rPr>
        <w:t xml:space="preserve"> species. </w:t>
      </w:r>
    </w:p>
    <w:p>
      <w:pPr>
        <w:pStyle w:val="Normal"/>
        <w:spacing w:before="113" w:after="0"/>
        <w:rPr/>
      </w:pPr>
      <w:r>
        <w:rPr>
          <w:bCs/>
          <w:i/>
          <w:iCs/>
        </w:rPr>
        <w:t>E. ferrisi</w:t>
      </w:r>
      <w:r>
        <w:rPr>
          <w:bCs/>
        </w:rPr>
        <w:t xml:space="preserve"> commits to sexual reproduction after a relatively short time with few cycles of asexual expansion (Al-khlifeh et al., 2019; Ankrom et al., 1975). As</w:t>
      </w:r>
      <w:r>
        <w:rPr>
          <w:bCs/>
          <w:color w:val="000000"/>
        </w:rPr>
        <w:t xml:space="preserve"> </w:t>
      </w:r>
      <w:r>
        <w:rPr>
          <w:bCs/>
          <w:i/>
          <w:iCs/>
          <w:color w:val="000000"/>
        </w:rPr>
        <w:t xml:space="preserve">E. ferrisi </w:t>
      </w:r>
      <w:r>
        <w:rPr>
          <w:bCs/>
          <w:color w:val="000000"/>
        </w:rPr>
        <w:t xml:space="preserve">infections do not reach extremely high intensities with this infection strategy, high tolerance </w:t>
      </w:r>
      <w:r>
        <w:rPr>
          <w:bCs/>
        </w:rPr>
        <w:t>might be the optimal strategy for both house mouse subspecies. Resistance could then evolve relatively freely without any major impact of the parasite on the hosts</w:t>
      </w:r>
      <w:r>
        <w:rPr>
          <w:bCs/>
          <w:lang w:val="en-GB"/>
        </w:rPr>
        <w:t>’</w:t>
      </w:r>
      <w:r>
        <w:rPr>
          <w:bCs/>
        </w:rPr>
        <w:t xml:space="preserve">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t xml:space="preserve">(Anderson &amp; May, 1982). A global optimum of high tolerance might also be the reason why no subspecies-specific adaptation of Mmd or Mmm infecting strains, i.e. increased tolerance of matching host-parasite pairs, could be detected in this parasite species. </w:t>
      </w:r>
    </w:p>
    <w:p>
      <w:pPr>
        <w:pStyle w:val="Normal"/>
        <w:rPr/>
      </w:pPr>
      <w:r>
        <w:rPr>
          <w:i/>
        </w:rPr>
        <w:t>E. falciformis</w:t>
      </w:r>
      <w:r>
        <w:rPr/>
        <w:t xml:space="preserve"> has a relatively long life cycle (Al-khlifeh et al., 2019; Haberkorn, 1970). </w:t>
      </w:r>
      <w:r>
        <w:rPr>
          <w:bCs/>
        </w:rPr>
        <w:t xml:space="preserve">This means that parasites multiply asexually for a relative long time leading to potentially higher tissue loads and – once it starts to reproduce sexually – extremely high reproductive output in strongly impacted hosts. Therefore, tolerance of this parasite might, on the one hand, lead to prohibitively high intensities if the parasite is allowed to expand asexually and damage the tissue (Ehret et al., 2017) without enough resistance. On the other hand, immunopathology has been observed in advanced </w:t>
      </w:r>
      <w:r>
        <w:rPr>
          <w:bCs/>
          <w:i/>
          <w:iCs/>
        </w:rPr>
        <w:t>E. falciformis</w:t>
      </w:r>
      <w:r>
        <w:rPr>
          <w:bCs/>
        </w:rPr>
        <w:t xml:space="preserve"> infections. For example, proinflammatory T cell mediators have been shown to decrease parasite load but increase body weight loss upon infection (Stange et al., 2012). This might lead to multiple different optima for resistance and tolerance (R</w:t>
      </w:r>
      <w:r>
        <w:rPr/>
        <w:t>åberg et al., 2007)</w:t>
      </w:r>
      <w:r>
        <w:rPr>
          <w:bCs/>
        </w:rPr>
        <w:t>.</w:t>
      </w:r>
      <w:r>
        <w:rPr>
          <w:bCs/>
          <w:i/>
          <w:iCs/>
        </w:rPr>
        <w:t xml:space="preserve"> </w:t>
      </w:r>
      <w:r>
        <w:rPr>
          <w:bCs/>
        </w:rPr>
        <w:t xml:space="preserve">In this context, two alternative response strategies against </w:t>
      </w:r>
      <w:r>
        <w:rPr>
          <w:bCs/>
          <w:i/>
          <w:iCs/>
        </w:rPr>
        <w:t>E.</w:t>
      </w:r>
      <w:r>
        <w:rPr>
          <w:i/>
          <w:iCs/>
        </w:rPr>
        <w:t> </w:t>
      </w:r>
      <w:r>
        <w:rPr>
          <w:bCs/>
          <w:i/>
          <w:iCs/>
        </w:rPr>
        <w:t>falciformis</w:t>
      </w:r>
      <w:r>
        <w:rPr>
          <w:bCs/>
        </w:rPr>
        <w:t xml:space="preserve"> might have evolved and stabilised in the house mouse subspecies: while Mmm rather resists </w:t>
      </w:r>
      <w:r>
        <w:rPr>
          <w:bCs/>
          <w:i/>
          <w:iCs/>
        </w:rPr>
        <w:t xml:space="preserve">E. falciformis, </w:t>
      </w:r>
      <w:r>
        <w:rPr>
          <w:bCs/>
        </w:rPr>
        <w:t xml:space="preserve">Mmd tends to tolerate it. </w:t>
      </w:r>
    </w:p>
    <w:p>
      <w:pPr>
        <w:pStyle w:val="Normal"/>
        <w:rPr/>
      </w:pPr>
      <w:r>
        <w:rPr>
          <w:bCs/>
          <w:color w:val="000000"/>
          <w:highlight w:val="white"/>
          <w:lang w:val="en-GB"/>
        </w:rPr>
        <w:t>Instead of such more or less stable optima in the two mouse subspecies we could speculate two related alternative explanations</w:t>
      </w:r>
      <w:r>
        <w:rPr>
          <w:bCs/>
          <w:highlight w:val="white"/>
          <w:lang w:val="en-GB"/>
        </w:rPr>
        <w:t xml:space="preserve">. </w:t>
      </w:r>
      <w:r>
        <w:rPr>
          <w:bCs/>
          <w:kern w:val="0"/>
          <w:highlight w:val="white"/>
          <w:lang w:val="en-GB"/>
        </w:rPr>
        <w:t xml:space="preserve">Firstly, </w:t>
      </w:r>
      <w:r>
        <w:rPr>
          <w:bCs/>
          <w:i/>
          <w:iCs/>
          <w:kern w:val="0"/>
          <w:highlight w:val="white"/>
        </w:rPr>
        <w:t>E.</w:t>
      </w:r>
      <w:r>
        <w:rPr>
          <w:bCs/>
          <w:i/>
          <w:iCs/>
          <w:kern w:val="0"/>
        </w:rPr>
        <w:t> f</w:t>
      </w:r>
      <w:r>
        <w:rPr>
          <w:bCs/>
          <w:i/>
          <w:iCs/>
          <w:kern w:val="0"/>
          <w:highlight w:val="white"/>
        </w:rPr>
        <w:t>alciformis</w:t>
      </w:r>
      <w:r>
        <w:rPr>
          <w:bCs/>
          <w:kern w:val="0"/>
          <w:highlight w:val="white"/>
        </w:rPr>
        <w:t xml:space="preserve"> could originally be a Mmd parasite dissipated into Mmm territory by a</w:t>
      </w:r>
      <w:r>
        <w:rPr>
          <w:kern w:val="0"/>
          <w:highlight w:val="white"/>
        </w:rPr>
        <w:t xml:space="preserve"> spillover through the hybrid zone. As an argument against this explanation, no significant difference in </w:t>
      </w:r>
      <w:r>
        <w:rPr>
          <w:bCs/>
          <w:i/>
          <w:iCs/>
          <w:kern w:val="0"/>
          <w:highlight w:val="white"/>
        </w:rPr>
        <w:t>E.</w:t>
      </w:r>
      <w:r>
        <w:rPr>
          <w:bCs/>
          <w:i/>
          <w:iCs/>
          <w:kern w:val="0"/>
        </w:rPr>
        <w:t> f</w:t>
      </w:r>
      <w:r>
        <w:rPr>
          <w:bCs/>
          <w:i/>
          <w:iCs/>
          <w:kern w:val="0"/>
          <w:highlight w:val="white"/>
        </w:rPr>
        <w:t xml:space="preserve">alciformis </w:t>
      </w:r>
      <w:r>
        <w:rPr>
          <w:kern w:val="0"/>
          <w:highlight w:val="white"/>
        </w:rPr>
        <w:t xml:space="preserve">prevalence at each side of the hybrid zone have be observed (unpublished data). Secondly, the </w:t>
      </w:r>
      <w:r>
        <w:rPr>
          <w:i/>
          <w:iCs/>
          <w:kern w:val="0"/>
          <w:highlight w:val="white"/>
        </w:rPr>
        <w:t>E.</w:t>
      </w:r>
      <w:r>
        <w:rPr>
          <w:bCs/>
          <w:i/>
          <w:iCs/>
          <w:kern w:val="0"/>
        </w:rPr>
        <w:t> f</w:t>
      </w:r>
      <w:r>
        <w:rPr>
          <w:i/>
          <w:iCs/>
          <w:kern w:val="0"/>
          <w:highlight w:val="white"/>
        </w:rPr>
        <w:t>alciformis</w:t>
      </w:r>
      <w:r>
        <w:rPr>
          <w:kern w:val="0"/>
          <w:highlight w:val="white"/>
        </w:rPr>
        <w:t xml:space="preserve"> isolate Brandenburg88 employed here was taken close to the hybrid zone center but from a predominantly Mmd mouse (hybrid index 0.2). The isolate could hence be adapted to Mmd. Experiments with an additional </w:t>
      </w:r>
      <w:r>
        <w:rPr>
          <w:i/>
          <w:iCs/>
          <w:kern w:val="0"/>
          <w:highlight w:val="white"/>
        </w:rPr>
        <w:t>E.</w:t>
      </w:r>
      <w:r>
        <w:rPr>
          <w:bCs/>
          <w:i/>
          <w:iCs/>
          <w:kern w:val="0"/>
        </w:rPr>
        <w:t> f</w:t>
      </w:r>
      <w:r>
        <w:rPr>
          <w:i/>
          <w:iCs/>
          <w:kern w:val="0"/>
          <w:highlight w:val="white"/>
        </w:rPr>
        <w:t>alciformis</w:t>
      </w:r>
      <w:r>
        <w:rPr>
          <w:kern w:val="0"/>
          <w:highlight w:val="white"/>
        </w:rPr>
        <w:t xml:space="preserve"> isolate from Mmm are needed to answer the question whether host subspecies adaptation can lead to tolerance in matching pairs of </w:t>
      </w:r>
      <w:r>
        <w:rPr>
          <w:i/>
          <w:iCs/>
          <w:kern w:val="0"/>
          <w:highlight w:val="white"/>
        </w:rPr>
        <w:t>E.</w:t>
      </w:r>
      <w:r>
        <w:rPr>
          <w:bCs/>
          <w:i/>
          <w:iCs/>
          <w:kern w:val="0"/>
        </w:rPr>
        <w:t> f</w:t>
      </w:r>
      <w:r>
        <w:rPr>
          <w:i/>
          <w:iCs/>
          <w:kern w:val="0"/>
          <w:highlight w:val="white"/>
        </w:rPr>
        <w:t>alciformis</w:t>
      </w:r>
      <w:r>
        <w:rPr>
          <w:kern w:val="0"/>
          <w:highlight w:val="white"/>
        </w:rPr>
        <w:t xml:space="preserve"> and mouse subspecies. </w:t>
      </w:r>
    </w:p>
    <w:p>
      <w:pPr>
        <w:pStyle w:val="Normal"/>
        <w:rPr/>
      </w:pPr>
      <w:r>
        <w:rPr>
          <w:color w:val="000000"/>
          <w:kern w:val="0"/>
        </w:rPr>
        <w:t xml:space="preserve">Resistance and tolerance to parasites are highly relevant to the house mouse hybrid zone. As </w:t>
      </w:r>
      <w:r>
        <w:rPr>
          <w:kern w:val="0"/>
          <w:lang w:val="en-GB"/>
        </w:rPr>
        <w:t>a so-called tension zone, this zone is maintained by a balance between dispersal and endogenous selection against hybrids (Barton &amp; Hewitt, 1985; Machol</w:t>
      </w:r>
      <w:r>
        <w:rPr/>
        <w:t>án et al., 2007; Payseur, Krenz, &amp; Nachman, 2004; Raufaste et al., 2005)</w:t>
      </w:r>
      <w:r>
        <w:rPr>
          <w:kern w:val="0"/>
          <w:lang w:val="en-GB"/>
        </w:rPr>
        <w:t>. I</w:t>
      </w:r>
      <w:r>
        <w:rPr>
          <w:color w:val="000000"/>
          <w:kern w:val="0"/>
        </w:rPr>
        <w:t xml:space="preserve">t has been shown that hybrid mice are more resistant not only to </w:t>
      </w:r>
      <w:r>
        <w:rPr>
          <w:i/>
          <w:iCs/>
          <w:color w:val="000000"/>
          <w:kern w:val="0"/>
        </w:rPr>
        <w:t>Eimeria</w:t>
      </w:r>
      <w:r>
        <w:rPr>
          <w:color w:val="000000"/>
          <w:kern w:val="0"/>
        </w:rPr>
        <w:t xml:space="preserve"> but also to other parasites including pinworms (Baird et al., 2012; Balard et al., 2019). Impact on tolerance could not be measured under natural conditions (Balard et al., 2019). The effect of parasites </w:t>
      </w:r>
      <w:r>
        <w:rPr>
          <w:bCs/>
          <w:kern w:val="0"/>
        </w:rPr>
        <w:t>on hosts’ fitness in particular and the role they</w:t>
      </w:r>
      <w:r>
        <w:rPr>
          <w:color w:val="000000"/>
          <w:kern w:val="0"/>
        </w:rPr>
        <w:t xml:space="preserve"> can play in the evolution of species barriers is thus still rather ambiguous. W</w:t>
      </w:r>
      <w:r>
        <w:rPr>
          <w:bCs/>
          <w:kern w:val="0"/>
        </w:rPr>
        <w:t xml:space="preserve">e here show that it is indispensable to measure both resistance and tolerance in </w:t>
      </w:r>
      <w:r>
        <w:rPr>
          <w:bCs/>
          <w:i/>
          <w:iCs/>
          <w:kern w:val="0"/>
        </w:rPr>
        <w:t>Eimeria</w:t>
      </w:r>
      <w:r>
        <w:rPr>
          <w:bCs/>
          <w:kern w:val="0"/>
        </w:rPr>
        <w:t xml:space="preserve"> infections of house mice. Such measurements can be made in future laboratory experiments involving hybrid mice. </w:t>
      </w:r>
    </w:p>
    <w:p>
      <w:pPr>
        <w:pStyle w:val="Normal"/>
        <w:spacing w:before="113" w:after="0"/>
        <w:rPr/>
      </w:pPr>
      <w:r>
        <w:rPr/>
        <w:t xml:space="preserve">The contrast between two different </w:t>
      </w:r>
      <w:r>
        <w:rPr>
          <w:i/>
          <w:iCs/>
        </w:rPr>
        <w:t xml:space="preserve">Eimeria </w:t>
      </w:r>
      <w:r>
        <w:rPr/>
        <w:t>spp. invites future research on the relationship between infection intensity, parasite reproductive output, host health and immune response. This might allow us to better understand both the process and mechanisms of the evolution of tolerance and resistance in the context of hybrid hosts and beyond.</w:t>
      </w:r>
    </w:p>
    <w:p>
      <w:pPr>
        <w:pStyle w:val="Normal"/>
        <w:spacing w:before="113" w:after="0"/>
        <w:rPr>
          <w:color w:val="000000"/>
          <w:lang w:val="en-GB"/>
        </w:rPr>
      </w:pPr>
      <w:r>
        <w:rPr>
          <w:color w:val="000000"/>
          <w:lang w:val="en-GB"/>
        </w:rPr>
      </w:r>
    </w:p>
    <w:p>
      <w:pPr>
        <w:pStyle w:val="Normal"/>
        <w:spacing w:before="113" w:after="0"/>
        <w:rPr>
          <w:color w:val="000000"/>
          <w:lang w:val="en-GB"/>
        </w:rPr>
      </w:pPr>
      <w:r>
        <w:rPr>
          <w:color w:val="000000"/>
          <w:lang w:val="en-GB"/>
        </w:rPr>
      </w:r>
      <w:r>
        <w:br w:type="page"/>
      </w:r>
    </w:p>
    <w:p>
      <w:pPr>
        <w:pStyle w:val="Heading1"/>
        <w:rPr/>
      </w:pPr>
      <w:bookmarkStart w:id="11" w:name="_3j2qqm3"/>
      <w:bookmarkEnd w:id="11"/>
      <w:r>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rPr>
            </w:pPr>
            <w:r>
              <w:rPr>
                <w:b/>
                <w:color w:val="000000"/>
                <w:sz w:val="20"/>
                <w:szCs w:val="20"/>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rPr>
            </w:pPr>
            <w:r>
              <w:rPr>
                <w:b/>
                <w:color w:val="000000"/>
                <w:sz w:val="20"/>
                <w:szCs w:val="20"/>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rPr>
            </w:pPr>
            <w:r>
              <w:rPr>
                <w:b/>
                <w:color w:val="000000"/>
                <w:sz w:val="20"/>
                <w:szCs w:val="20"/>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ferrisi</w:t>
            </w:r>
          </w:p>
          <w:p>
            <w:pPr>
              <w:pStyle w:val="Normal"/>
              <w:spacing w:lineRule="auto" w:line="240"/>
              <w:jc w:val="left"/>
              <w:rPr>
                <w:b/>
                <w:b/>
                <w:color w:val="000000"/>
                <w:sz w:val="20"/>
                <w:szCs w:val="20"/>
              </w:rPr>
            </w:pPr>
            <w:r>
              <w:rPr>
                <w:b/>
                <w:color w:val="000000"/>
                <w:sz w:val="20"/>
                <w:szCs w:val="20"/>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rPr>
            </w:pPr>
            <w:r>
              <w:rPr>
                <w:b/>
                <w:i/>
                <w:color w:val="000000"/>
                <w:sz w:val="20"/>
                <w:szCs w:val="20"/>
              </w:rPr>
              <w:t>E. falciformis</w:t>
            </w:r>
          </w:p>
          <w:p>
            <w:pPr>
              <w:pStyle w:val="Normal"/>
              <w:spacing w:lineRule="auto" w:line="240"/>
              <w:jc w:val="left"/>
              <w:rPr>
                <w:b/>
                <w:b/>
                <w:color w:val="000000"/>
                <w:sz w:val="20"/>
                <w:szCs w:val="20"/>
              </w:rPr>
            </w:pPr>
            <w:r>
              <w:rPr>
                <w:b/>
                <w:color w:val="000000"/>
                <w:sz w:val="20"/>
                <w:szCs w:val="20"/>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rPr>
            </w:pPr>
            <w:r>
              <w:rPr>
                <w:color w:val="000000"/>
                <w:sz w:val="20"/>
                <w:szCs w:val="20"/>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rPr>
            </w:pPr>
            <w:r>
              <w:rPr>
                <w:color w:val="000000"/>
                <w:sz w:val="20"/>
                <w:szCs w:val="20"/>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rPr>
            </w:pPr>
            <w:r>
              <w:rPr>
                <w:i/>
                <w:color w:val="000000"/>
                <w:sz w:val="20"/>
                <w:szCs w:val="20"/>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rPr>
            </w:pPr>
            <w:r>
              <w:rPr>
                <w:color w:val="000000"/>
                <w:sz w:val="20"/>
                <w:szCs w:val="20"/>
              </w:rPr>
              <w:t>7 (1M / 6F)</w:t>
            </w:r>
          </w:p>
        </w:tc>
      </w:tr>
    </w:tbl>
    <w:p>
      <w:pPr>
        <w:pStyle w:val="Normal"/>
        <w:jc w:val="left"/>
        <w:rPr>
          <w:b/>
          <w:b/>
          <w:color w:val="000000"/>
        </w:rPr>
      </w:pPr>
      <w:r>
        <w:rPr>
          <w:b/>
          <w:color w:val="000000"/>
        </w:rPr>
      </w:r>
    </w:p>
    <w:p>
      <w:pPr>
        <w:pStyle w:val="Normal"/>
        <w:jc w:val="left"/>
        <w:rPr/>
      </w:pPr>
      <w:r>
        <w:rPr>
          <w:b/>
          <w:color w:val="000000"/>
        </w:rPr>
        <w:t>Table 1. Infection experiment design.</w:t>
        <w:tab/>
      </w:r>
      <w:r>
        <w:br w:type="page"/>
      </w:r>
    </w:p>
    <w:p>
      <w:pPr>
        <w:pStyle w:val="Heading1"/>
        <w:rPr/>
      </w:pPr>
      <w:del w:id="0" w:author="Unknown Author" w:date="2020-02-25T17:51:18Z">
        <w:r>
          <w:rPr>
            <w:b/>
          </w:rPr>
          <w:delText>Table 2. Post-hoc statistical test for maximum oocyts per gram of feces (Tuk</w:delText>
        </w:r>
      </w:del>
      <w:del w:id="1" w:author="Unknown Author" w:date="2020-02-25T17:51:18Z">
        <w:r>
          <w:rPr>
            <w:b/>
            <w:bCs/>
          </w:rPr>
          <w:delText>ey Multiple Comparisons of Means) between each mouse subspecies and parasite species. See Figure 3A.Table 3. Post-hoc statistical test for maximum oocyts per gram of feces (Tukey Multiple Comparisons of Means) between each mouse strain and parasite isolate. See Figure 4A.Table 4. Post-hoc statistical test for maximum weight loss (Tukey Multiple Comparisons of Means) between each mouse subspecies and parasite species. See Figure 3B.Table 5. Post-hoc statistical test for maximum weight loss (Tukey Multiple Comparisons of Means) between each mouse strain and parasite isolate. See Figure 4B.Table 6. Post-hoc statistical test for tolerance index (Tukey Multiple Comparisons of Means) between each mouse subspecies and parasite species. See Figure 3C.Table 7. Post-hoc statistical test for tolerance index (Tukey Multiple Comparisons of Means) between each mouse strain and parasite isolate. See Figure 4C.</w:delText>
        </w:r>
      </w:del>
      <w:r>
        <w:rPr/>
        <w:t>Figures</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96621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5"/>
                    <a:stretch>
                      <a:fillRect/>
                    </a:stretch>
                  </pic:blipFill>
                  <pic:spPr bwMode="auto">
                    <a:xfrm>
                      <a:off x="0" y="0"/>
                      <a:ext cx="6120130" cy="3966210"/>
                    </a:xfrm>
                    <a:prstGeom prst="rect">
                      <a:avLst/>
                    </a:prstGeom>
                  </pic:spPr>
                </pic:pic>
              </a:graphicData>
            </a:graphic>
          </wp:anchor>
        </w:drawing>
      </w:r>
      <w:r>
        <w:rPr>
          <w:b/>
          <w:color w:val="000000"/>
        </w:rPr>
        <w:t>F</w:t>
      </w:r>
      <w:r>
        <w:rPr>
          <w:b/>
          <w:color w:val="000000"/>
        </w:rPr>
        <w:t xml:space="preserve">igure 1. Parasite isolates and mouse strains. </w:t>
      </w:r>
      <w:r>
        <w:rPr>
          <w:color w:val="000000"/>
        </w:rPr>
        <w:t xml:space="preserve">The map shows locations at which mice were collected for breeding of mouse strains and isolation of parasites. The purple line is an estimation of the center of the house mouse hybrid zone between Mmd and Mmm based on sampling and genotyping of mice in this area (Balard et al., 2019; </w:t>
      </w:r>
      <w:r>
        <w:rPr/>
        <w:t>Ďureje, Macholán, Baird, &amp; Piálek, 2012, Macholán et al. 2019)</w:t>
      </w:r>
      <w:r>
        <w:rPr>
          <w:color w:val="000000"/>
        </w:rPr>
        <w:t xml:space="preserve">. </w:t>
      </w:r>
      <w:r>
        <w:br w:type="page"/>
      </w:r>
    </w:p>
    <w:p>
      <w:pPr>
        <w:pStyle w:val="Normal"/>
        <w:ind w:left="-850" w:right="0" w:firstLine="708"/>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659880" cy="332994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6"/>
                    <a:stretch>
                      <a:fillRect/>
                    </a:stretch>
                  </pic:blipFill>
                  <pic:spPr bwMode="auto">
                    <a:xfrm>
                      <a:off x="0" y="0"/>
                      <a:ext cx="6659880" cy="3329940"/>
                    </a:xfrm>
                    <a:prstGeom prst="rect">
                      <a:avLst/>
                    </a:prstGeom>
                  </pic:spPr>
                </pic:pic>
              </a:graphicData>
            </a:graphic>
          </wp:anchor>
        </w:drawing>
      </w:r>
    </w:p>
    <w:p>
      <w:pPr>
        <w:pStyle w:val="Normal"/>
        <w:rPr/>
      </w:pPr>
      <w:r>
        <w:rPr>
          <w:b/>
          <w:color w:val="000000"/>
        </w:rPr>
        <w:t xml:space="preserve">Figure 2. Parasite </w:t>
      </w:r>
      <w:r>
        <w:rPr>
          <w:b/>
        </w:rPr>
        <w:t>density</w:t>
      </w:r>
      <w:r>
        <w:rPr>
          <w:b/>
          <w:color w:val="000000"/>
        </w:rPr>
        <w:t xml:space="preserve"> (A) and relative weight loss (B) during </w:t>
      </w:r>
      <w:r>
        <w:rPr>
          <w:b/>
          <w:i/>
          <w:color w:val="000000"/>
        </w:rPr>
        <w:t xml:space="preserve">Eimeria </w:t>
      </w:r>
      <w:r>
        <w:rPr>
          <w:b/>
          <w:color w:val="000000"/>
        </w:rPr>
        <w:t xml:space="preserve">infection. </w:t>
      </w:r>
      <w:r>
        <w:rPr>
          <w:color w:val="000000"/>
        </w:rPr>
        <w:t>Paras</w:t>
      </w:r>
      <w:r>
        <w:rPr/>
        <w:t>ite density is calculated as number of oocysts detected (x10e6) per gram of feces, relative weight loss is calculated compared to day 0.</w:t>
      </w:r>
      <w:r>
        <w:rPr>
          <w:b/>
        </w:rPr>
        <w:t xml:space="preserve"> </w:t>
      </w:r>
      <w:r>
        <w:rPr>
          <w:color w:val="000000"/>
        </w:rPr>
        <w:t>Mean and 95% CI are plotted for each parasite isolate. All hosts strains are pooled together.</w:t>
      </w:r>
      <w:r>
        <w:br w:type="page"/>
      </w:r>
    </w:p>
    <w:p>
      <w:pPr>
        <w:pStyle w:val="Normal"/>
        <w:ind w:left="-850" w:right="0" w:firstLine="708"/>
        <w:jc w:val="left"/>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67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3067050"/>
                    </a:xfrm>
                    <a:prstGeom prst="rect">
                      <a:avLst/>
                    </a:prstGeom>
                  </pic:spPr>
                </pic:pic>
              </a:graphicData>
            </a:graphic>
          </wp:anchor>
        </w:drawing>
      </w:r>
      <w:r>
        <w:rPr>
          <w:b/>
          <w:color w:val="000000"/>
        </w:rPr>
        <w:t>F</w:t>
      </w:r>
      <w:r>
        <w:rPr>
          <w:b/>
          <w:color w:val="000000"/>
        </w:rPr>
        <w:t xml:space="preserve">igure 3. Resistance, impact on host health and tolerance marginal effects for the two mice subspecies and two </w:t>
      </w:r>
      <w:r>
        <w:rPr>
          <w:b/>
          <w:i/>
          <w:color w:val="000000"/>
        </w:rPr>
        <w:t xml:space="preserve">Eimeria </w:t>
      </w:r>
      <w:r>
        <w:rPr>
          <w:b/>
          <w:color w:val="000000"/>
        </w:rPr>
        <w:t>species.</w:t>
      </w:r>
      <w:r>
        <w:rPr>
          <w:color w:val="000000"/>
        </w:rPr>
        <w:t xml:space="preserve"> 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2)</w:t>
      </w:r>
      <w:r>
        <w:rPr>
          <w:color w:val="000000"/>
        </w:rPr>
        <w:t xml:space="preserve">; (B) Impact on host health measured as the maximum weight loss during patent period relative to starting weight (%) </w:t>
      </w:r>
      <w:r>
        <w:rPr>
          <w:rFonts w:eastAsia="Century Schoolbook" w:cs="Century Schoolbook"/>
          <w:color w:val="000000"/>
        </w:rPr>
        <w:t>(see Table 4)</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6)</w:t>
      </w:r>
      <w:r>
        <w:br w:type="page"/>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02387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3023870"/>
                    </a:xfrm>
                    <a:prstGeom prst="rect">
                      <a:avLst/>
                    </a:prstGeom>
                  </pic:spPr>
                </pic:pic>
              </a:graphicData>
            </a:graphic>
          </wp:anchor>
        </w:drawing>
      </w:r>
      <w:r>
        <w:rPr>
          <w:b/>
          <w:color w:val="000000"/>
        </w:rPr>
        <w:t>F</w:t>
      </w:r>
      <w:r>
        <w:rPr>
          <w:b/>
          <w:color w:val="000000"/>
        </w:rPr>
        <w:t xml:space="preserve">igure 4. Resistance, impact on host health and tolerance marginal effects for four inbred mouse </w:t>
      </w:r>
      <w:r>
        <w:rPr>
          <w:b/>
        </w:rPr>
        <w:t>strains</w:t>
      </w:r>
      <w:r>
        <w:rPr>
          <w:b/>
          <w:color w:val="000000"/>
        </w:rPr>
        <w:t xml:space="preserve"> </w:t>
      </w:r>
      <w:r>
        <w:rPr>
          <w:b/>
        </w:rPr>
        <w:t>infected with</w:t>
      </w:r>
      <w:r>
        <w:rPr>
          <w:b/>
          <w:color w:val="000000"/>
        </w:rPr>
        <w:t xml:space="preserve"> three </w:t>
      </w:r>
      <w:r>
        <w:rPr>
          <w:b/>
          <w:i/>
          <w:color w:val="000000"/>
        </w:rPr>
        <w:t xml:space="preserve">Eimeria </w:t>
      </w:r>
      <w:r>
        <w:rPr>
          <w:b/>
          <w:color w:val="000000"/>
        </w:rPr>
        <w:t>isolates each.</w:t>
      </w:r>
      <w:r>
        <w:rPr/>
        <w:t xml:space="preserve"> </w:t>
      </w:r>
      <w:r>
        <w:rPr>
          <w:color w:val="000000"/>
        </w:rPr>
        <w:t>Values under bars represent the number of animals for each group. (A) Maximum oocysts per gram of feces used as a proxy for (inverse of) resistance</w:t>
      </w:r>
      <w:r>
        <w:rPr>
          <w:rFonts w:eastAsia="Century Schoolbook" w:cs="Century Schoolbook"/>
          <w:i/>
        </w:rPr>
        <w:t xml:space="preserve"> </w:t>
      </w:r>
      <w:r>
        <w:rPr>
          <w:rFonts w:eastAsia="Century Schoolbook" w:cs="Century Schoolbook"/>
        </w:rPr>
        <w:t>(s</w:t>
      </w:r>
      <w:r>
        <w:rPr>
          <w:rFonts w:eastAsia="Century Schoolbook" w:cs="Century Schoolbook"/>
          <w:color w:val="000000"/>
        </w:rPr>
        <w:t>ee Table 3)</w:t>
      </w:r>
      <w:r>
        <w:rPr>
          <w:color w:val="000000"/>
        </w:rPr>
        <w:t xml:space="preserve">; (B) Impact on host health measured as the maximum weight loss during patent period relative to starting weight (%) </w:t>
      </w:r>
      <w:r>
        <w:rPr>
          <w:rFonts w:eastAsia="Century Schoolbook" w:cs="Century Schoolbook"/>
          <w:color w:val="000000"/>
        </w:rPr>
        <w:t>(see Table 5)</w:t>
      </w:r>
      <w:r>
        <w:rPr>
          <w:color w:val="000000"/>
        </w:rPr>
        <w:t>; (</w:t>
      </w:r>
      <w:r>
        <w:rPr/>
        <w:t>C</w:t>
      </w:r>
      <w:r>
        <w:rPr>
          <w:color w:val="000000"/>
        </w:rPr>
        <w:t xml:space="preserve">) Tolerance index measured as </w:t>
      </w:r>
      <w:r>
        <w:rPr>
          <w:rFonts w:eastAsia="Century Schoolbook" w:cs="Century Schoolbook" w:ascii="Century Schoolbook" w:hAnsi="Century Schoolbook"/>
          <w:i/>
        </w:rPr>
        <w:t xml:space="preserve">(log10(maximum relative weight loss / maximum number of oocysts per gram of feces + 1e-8) / -8 </w:t>
      </w:r>
      <w:r>
        <w:rPr>
          <w:rFonts w:eastAsia="Century Schoolbook" w:cs="Century Schoolbook"/>
        </w:rPr>
        <w:t>(s</w:t>
      </w:r>
      <w:r>
        <w:rPr>
          <w:rFonts w:eastAsia="Century Schoolbook" w:cs="Century Schoolbook"/>
          <w:color w:val="000000"/>
        </w:rPr>
        <w:t>ee Table 7)</w:t>
      </w:r>
      <w:r>
        <w:rPr>
          <w:rFonts w:eastAsia="Century Schoolbook" w:cs="Century Schoolbook" w:ascii="Century Schoolbook" w:hAnsi="Century Schoolbook"/>
          <w:i/>
        </w:rPr>
        <w:t xml:space="preserve"> </w:t>
      </w:r>
    </w:p>
    <w:p>
      <w:pPr>
        <w:pStyle w:val="Normal"/>
        <w:jc w:val="left"/>
        <w:rPr>
          <w:color w:val="000000"/>
        </w:rPr>
      </w:pPr>
      <w:r>
        <w:rPr>
          <w:color w:val="000000"/>
        </w:rPr>
      </w:r>
      <w:r>
        <w:br w:type="page"/>
      </w:r>
    </w:p>
    <w:p>
      <w:pPr>
        <w:pStyle w:val="Normal"/>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9410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6332220" cy="3594100"/>
                    </a:xfrm>
                    <a:prstGeom prst="rect">
                      <a:avLst/>
                    </a:prstGeom>
                  </pic:spPr>
                </pic:pic>
              </a:graphicData>
            </a:graphic>
          </wp:anchor>
        </w:drawing>
      </w:r>
      <w:r>
        <w:rPr>
          <w:b/>
          <w:color w:val="000000"/>
        </w:rPr>
        <w:t>F</w:t>
      </w:r>
      <w:r>
        <w:rPr>
          <w:b/>
          <w:color w:val="000000"/>
        </w:rPr>
        <w:t>igure 5. Predicted reaction norm (tolerance) for each infection group.</w:t>
      </w:r>
      <w:r>
        <w:rPr>
          <w:b w:val="false"/>
          <w:bCs w:val="false"/>
          <w:color w:val="000000"/>
        </w:rPr>
        <w:t xml:space="preserve"> Regression lines and 95% confidence intervals are plotted for all infected mice, independent of their strain. Mouse-shaped points represent the observed mean for each mouse strain.</w:t>
      </w:r>
      <w:r>
        <w:rPr>
          <w:b/>
          <w:color w:val="000000"/>
        </w:rPr>
        <w:t xml:space="preserve">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w:t>
      </w:r>
      <w:r>
        <w:rPr>
          <w:rFonts w:eastAsia="Century Schoolbook" w:cs="Century Schoolbook"/>
          <w:i w:val="false"/>
          <w:iCs w:val="false"/>
          <w:color w:val="auto"/>
          <w:highlight w:val="yellow"/>
        </w:rPr>
        <w:t xml:space="preserve">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highlight w:val="yellow"/>
        </w:rPr>
        <w:t>E.</w:t>
      </w:r>
      <w:r>
        <w:rPr>
          <w:rFonts w:eastAsia="Century Schoolbook" w:cs="Century Schoolbook"/>
          <w:bCs/>
          <w:i/>
          <w:iCs/>
          <w:color w:val="000000"/>
          <w:highlight w:val="yellow"/>
        </w:rPr>
        <w:t> falciformis</w:t>
      </w:r>
      <w:r>
        <w:rPr>
          <w:rFonts w:eastAsia="Century Schoolbook" w:cs="Century Schoolbook"/>
          <w:i w:val="false"/>
          <w:iCs w:val="false"/>
          <w:color w:val="auto"/>
          <w:highlight w:val="yellow"/>
        </w:rPr>
        <w:t xml:space="preserve">, absent in the case of </w:t>
      </w:r>
      <w:r>
        <w:rPr>
          <w:rFonts w:eastAsia="Century Schoolbook" w:cs="Century Schoolbook"/>
          <w:i/>
          <w:color w:val="auto"/>
          <w:highlight w:val="yellow"/>
        </w:rPr>
        <w:t>E.</w:t>
      </w:r>
      <w:r>
        <w:rPr>
          <w:rFonts w:eastAsia="Century Schoolbook" w:cs="Century Schoolbook"/>
          <w:bCs/>
          <w:i/>
          <w:iCs/>
          <w:color w:val="000000"/>
          <w:highlight w:val="yellow"/>
        </w:rPr>
        <w:t> </w:t>
      </w:r>
      <w:r>
        <w:rPr>
          <w:rFonts w:eastAsia="Century Schoolbook" w:cs="Century Schoolbook"/>
          <w:i/>
          <w:color w:val="auto"/>
          <w:highlight w:val="yellow"/>
        </w:rPr>
        <w:t>ferrisi.</w:t>
      </w:r>
      <w:r>
        <w:br w:type="page"/>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132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4413250"/>
                    </a:xfrm>
                    <a:prstGeom prst="rect">
                      <a:avLst/>
                    </a:prstGeom>
                  </pic:spPr>
                </pic:pic>
              </a:graphicData>
            </a:graphic>
          </wp:anchor>
        </w:drawing>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rPr>
          <w:b/>
        </w:rPr>
        <w:t xml:space="preserve">Figure 6. Coupling between resistance and tolerance for two different </w:t>
      </w:r>
      <w:r>
        <w:rPr>
          <w:b/>
          <w:i/>
          <w:color w:val="auto"/>
        </w:rPr>
        <w:t xml:space="preserve">Eimeria </w:t>
      </w:r>
      <w:r>
        <w:rPr>
          <w:b/>
          <w:color w:val="auto"/>
        </w:rPr>
        <w:t xml:space="preserve">species. </w:t>
      </w:r>
      <w:r>
        <w:rPr>
          <w:color w:val="auto"/>
        </w:rPr>
        <w:t xml:space="preserve">Resistance is approximated as the inverse of maximum oocysts per gram of feces, impact on host health </w:t>
      </w:r>
      <w:r>
        <w:rPr>
          <w:rFonts w:eastAsia="Century Schoolbook" w:cs="Century Schoolbook"/>
          <w:i w:val="false"/>
          <w:iCs w:val="false"/>
          <w:color w:val="auto"/>
        </w:rPr>
        <w:t xml:space="preserve">as maximum relative weight loss. The upper left corner represents the low tolerance area (strong impact on health despite low parasite load), the lower right the high tolerance area. There is a trade-off between resistance and tolerance between each mouse subspecies upon infection with </w:t>
      </w:r>
      <w:r>
        <w:rPr>
          <w:rFonts w:eastAsia="Century Schoolbook" w:cs="Century Schoolbook"/>
          <w:i/>
          <w:iCs w:val="false"/>
          <w:color w:val="auto"/>
        </w:rPr>
        <w:t>E.</w:t>
      </w:r>
      <w:r>
        <w:rPr>
          <w:rFonts w:eastAsia="Century Schoolbook" w:cs="Century Schoolbook"/>
          <w:bCs/>
          <w:i/>
          <w:iCs/>
          <w:color w:val="000000"/>
        </w:rPr>
        <w:t> falciformis</w:t>
      </w:r>
      <w:r>
        <w:rPr>
          <w:rFonts w:eastAsia="Century Schoolbook" w:cs="Century Schoolbook"/>
          <w:i w:val="false"/>
          <w:iCs w:val="false"/>
          <w:color w:val="auto"/>
        </w:rPr>
        <w:t xml:space="preserve">, absent in the case of </w:t>
      </w:r>
      <w:r>
        <w:rPr>
          <w:rFonts w:eastAsia="Century Schoolbook" w:cs="Century Schoolbook"/>
          <w:i/>
          <w:color w:val="auto"/>
        </w:rPr>
        <w:t>E.</w:t>
      </w:r>
      <w:r>
        <w:rPr>
          <w:rFonts w:eastAsia="Century Schoolbook" w:cs="Century Schoolbook"/>
          <w:bCs/>
          <w:i/>
          <w:iCs/>
          <w:color w:val="000000"/>
        </w:rPr>
        <w:t> </w:t>
      </w:r>
      <w:r>
        <w:rPr>
          <w:rFonts w:eastAsia="Century Schoolbook" w:cs="Century Schoolbook"/>
          <w:i/>
          <w:color w:val="auto"/>
        </w:rPr>
        <w:t>ferrisi.</w:t>
      </w:r>
    </w:p>
    <w:p>
      <w:pPr>
        <w:pStyle w:val="Heading1"/>
        <w:rPr/>
      </w:pPr>
      <w:bookmarkStart w:id="12" w:name="_zdv4ak4r58ez"/>
      <w:bookmarkEnd w:id="12"/>
      <w:r>
        <w:rPr/>
        <w:t xml:space="preserve">Funding </w:t>
      </w:r>
    </w:p>
    <w:p>
      <w:pPr>
        <w:pStyle w:val="Normal"/>
        <w:spacing w:lineRule="auto" w:line="480"/>
        <w:rPr/>
      </w:pPr>
      <w:r>
        <w:rPr>
          <w:color w:val="000000"/>
        </w:rPr>
        <w:t xml:space="preserve">This work was funded by the German Research Foundation (DFG) Grant [HE 7320/1-1] to EH. VHJ is an associated student of GRK 2046 funded by the DFG. </w:t>
      </w:r>
      <w:r>
        <w:rPr>
          <w:color w:val="000000"/>
          <w:lang w:val="en-GB"/>
        </w:rPr>
        <w:t>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pPr>
      <w:r>
        <w:rPr>
          <w:bCs/>
        </w:rPr>
        <w:t>References</w:t>
      </w:r>
    </w:p>
    <w:p>
      <w:pPr>
        <w:pStyle w:val="HangingIndent"/>
        <w:spacing w:lineRule="auto" w:line="480" w:before="0" w:after="0"/>
        <w:rPr/>
      </w:pPr>
      <w:r>
        <w:rPr/>
        <w:t xml:space="preserve">Al-khlifeh, E., Balard, A., Jarquín-Díaz, V. H., Weyrich, A., Wibbelt, G., &amp; Heitlinger, E. (2019). </w:t>
      </w:r>
      <w:r>
        <w:rPr>
          <w:i/>
        </w:rPr>
        <w:t>Eimeria</w:t>
      </w:r>
      <w:r>
        <w:rPr/>
        <w:t xml:space="preserve"> </w:t>
      </w:r>
      <w:r>
        <w:rPr>
          <w:i/>
          <w:iCs/>
        </w:rPr>
        <w:t>falciformis</w:t>
      </w:r>
      <w:r>
        <w:rPr/>
        <w:t xml:space="preserve"> BayerHaberkorn1970 and novel wild derived isolates from house mice: Differences in parasite lifecycle, pathogenicity and host immune reactions. </w:t>
      </w:r>
      <w:r>
        <w:rPr>
          <w:i/>
        </w:rPr>
        <w:t>BioRxiv</w:t>
      </w:r>
      <w:r>
        <w:rPr/>
        <w:t>. http://dx.doi.org/10.1101/611277</w:t>
      </w:r>
    </w:p>
    <w:p>
      <w:pPr>
        <w:pStyle w:val="HangingIndent"/>
        <w:spacing w:lineRule="auto" w:line="480" w:before="0" w:after="0"/>
        <w:rPr/>
      </w:pPr>
      <w:r>
        <w:rPr/>
        <w:t xml:space="preserve">Anderson, R. M., &amp; May, R. M. (1982). Coevolution of hosts and parasites. </w:t>
      </w:r>
      <w:r>
        <w:rPr>
          <w:i/>
        </w:rPr>
        <w:t>Parasitology</w:t>
      </w:r>
      <w:r>
        <w:rPr/>
        <w:t xml:space="preserve">, </w:t>
      </w:r>
      <w:r>
        <w:rPr>
          <w:i/>
        </w:rPr>
        <w:t>85 (Pt 2)</w:t>
      </w:r>
      <w:r>
        <w:rPr/>
        <w:t>, 411–426. https://doi.org/10.1017/s0031182000055360</w:t>
      </w:r>
    </w:p>
    <w:p>
      <w:pPr>
        <w:pStyle w:val="HangingIndent"/>
        <w:spacing w:lineRule="auto" w:line="480" w:before="0" w:after="0"/>
        <w:rPr/>
      </w:pPr>
      <w:r>
        <w:rPr/>
        <w:t xml:space="preserve">Ankrom, S. L., Chobotar, B., &amp; Ernst, J. V. (1975). Life cycle of </w:t>
      </w:r>
      <w:r>
        <w:rPr>
          <w:i/>
        </w:rPr>
        <w:t>Eimeria ferrisi</w:t>
      </w:r>
      <w:r>
        <w:rPr/>
        <w:t xml:space="preserve"> Levine &amp; Ivens, 1965 in the Mouse, </w:t>
      </w:r>
      <w:r>
        <w:rPr>
          <w:i/>
        </w:rPr>
        <w:t>Mus musculus</w:t>
      </w:r>
      <w:r>
        <w:rPr/>
        <w:t xml:space="preserve">. </w:t>
      </w:r>
      <w:r>
        <w:rPr>
          <w:i/>
        </w:rPr>
        <w:t>The Journal of Protozoology</w:t>
      </w:r>
      <w:r>
        <w:rPr/>
        <w:t xml:space="preserve">, </w:t>
      </w:r>
      <w:r>
        <w:rPr>
          <w:i/>
        </w:rPr>
        <w:t>22</w:t>
      </w:r>
      <w:r>
        <w:rPr/>
        <w:t>(3), 317–323. https://doi.org/10.1111/j.1550-7408.1975.tb05177.x</w:t>
      </w:r>
    </w:p>
    <w:p>
      <w:pPr>
        <w:pStyle w:val="HangingIndent"/>
        <w:spacing w:lineRule="auto" w:line="480" w:before="0" w:after="0"/>
        <w:rPr/>
      </w:pPr>
      <w:r>
        <w:rPr/>
        <w:t xml:space="preserve">Athanasiadou, S., Tolossa, K., Debela, E., Tolera, A., &amp; Houdijk, J. G. M. (2015). Tolerance and resistance to a nematode challenge are not always mutually exclusive. </w:t>
      </w:r>
      <w:r>
        <w:rPr>
          <w:i/>
        </w:rPr>
        <w:t>International Journal for Parasitology</w:t>
      </w:r>
      <w:r>
        <w:rPr/>
        <w:t xml:space="preserve">, </w:t>
      </w:r>
      <w:r>
        <w:rPr>
          <w:i/>
        </w:rPr>
        <w:t>45</w:t>
      </w:r>
      <w:r>
        <w:rPr/>
        <w:t>(4), 277–282.</w:t>
        <w:tab/>
        <w:t xml:space="preserve"> https://doi.org/10.1016/j.ijpara.2014.12.005</w:t>
      </w:r>
    </w:p>
    <w:p>
      <w:pPr>
        <w:pStyle w:val="HangingIndent"/>
        <w:spacing w:lineRule="auto" w:line="480" w:before="0" w:after="0"/>
        <w:rPr/>
      </w:pPr>
      <w:r>
        <w:rPr/>
        <w:t xml:space="preserve">Baird, S. J. E., &amp; Goüy de Bellocq, J. (2019). Shifting paradigms for studying parasitism in hybridising hosts: Response to Theodosopoulos, Hund, and Taylor. </w:t>
      </w:r>
      <w:r>
        <w:rPr>
          <w:i/>
        </w:rPr>
        <w:t>Trends in Ecology &amp; Evolution</w:t>
      </w:r>
      <w:r>
        <w:rPr/>
        <w:t xml:space="preserve">, </w:t>
      </w:r>
      <w:r>
        <w:rPr>
          <w:i/>
        </w:rPr>
        <w:t>34</w:t>
      </w:r>
      <w:r>
        <w:rPr/>
        <w:t>, 387–389. https://doi.org/10.1016/j.tree.2019.01.011</w:t>
      </w:r>
    </w:p>
    <w:p>
      <w:pPr>
        <w:pStyle w:val="HangingIndent"/>
        <w:spacing w:lineRule="auto" w:line="480" w:before="0" w:after="0"/>
        <w:rPr/>
      </w:pPr>
      <w:r>
        <w:rPr/>
        <w:t xml:space="preserve">Baird, S. J. E., Ribas, A., Macholán, M., Albrecht, T., Piálek, J., &amp; Goüy de Bellocq, J. (2012). Where are the wormy mice? A reexamination of hybrid parasitism in the European house mouse hybrid zone. </w:t>
      </w:r>
      <w:r>
        <w:rPr>
          <w:i/>
        </w:rPr>
        <w:t>Evolution</w:t>
      </w:r>
      <w:r>
        <w:rPr/>
        <w:t xml:space="preserve">, </w:t>
      </w:r>
      <w:r>
        <w:rPr>
          <w:i/>
        </w:rPr>
        <w:t>66</w:t>
      </w:r>
      <w:r>
        <w:rPr/>
        <w:t>(9), 2757–2772. https://doi.org/10.1111/j.1558-5646.2012.01633.x</w:t>
      </w:r>
    </w:p>
    <w:p>
      <w:pPr>
        <w:pStyle w:val="HangingIndent"/>
        <w:spacing w:lineRule="auto" w:line="480" w:before="0" w:after="0"/>
        <w:rPr/>
      </w:pPr>
      <w:r>
        <w:rPr/>
        <w:t xml:space="preserve">Balard, A., Jarquín-Díaz, V. H., Jost, J., Martincová, I., Ďureje, Ľ., Piálek, J., Macholán, M., Goüy de Bellocq, J., Baird, S. J. E., &amp; Heitlinger, E. (2019). Intensity of infection with intracellular </w:t>
      </w:r>
      <w:r>
        <w:rPr>
          <w:i/>
        </w:rPr>
        <w:t>Eimeria</w:t>
      </w:r>
      <w:r>
        <w:rPr/>
        <w:t xml:space="preserve"> spp. and pinworms is reduced in hybrid mice compared to parental subspecies. </w:t>
      </w:r>
      <w:r>
        <w:rPr>
          <w:i/>
        </w:rPr>
        <w:t>BioRxiv</w:t>
      </w:r>
      <w:r>
        <w:rPr/>
        <w:t xml:space="preserve">, </w:t>
      </w:r>
      <w:r>
        <w:rPr>
          <w:i/>
        </w:rPr>
        <w:t>683698</w:t>
      </w:r>
      <w:r>
        <w:rPr/>
        <w:t>. https://doi.org/10.1101/683698</w:t>
      </w:r>
    </w:p>
    <w:p>
      <w:pPr>
        <w:pStyle w:val="HangingIndent"/>
        <w:spacing w:lineRule="auto" w:line="480" w:before="0" w:after="0"/>
        <w:rPr/>
      </w:pPr>
      <w:r>
        <w:rPr/>
        <w:t>Barton, N</w:t>
      </w:r>
      <w:r>
        <w:rPr>
          <w:sz w:val="24"/>
          <w:szCs w:val="24"/>
          <w:u w:val="none"/>
        </w:rPr>
        <w:t xml:space="preserve">. H., &amp; Hewitt, G. M. (1985). Analysis of hybrid zones. </w:t>
      </w:r>
      <w:r>
        <w:rPr>
          <w:i/>
          <w:sz w:val="24"/>
          <w:szCs w:val="24"/>
          <w:u w:val="none"/>
        </w:rPr>
        <w:t>Annual Review of Ecology and Systematics</w:t>
      </w:r>
      <w:r>
        <w:rPr>
          <w:sz w:val="24"/>
          <w:szCs w:val="24"/>
          <w:u w:val="none"/>
        </w:rPr>
        <w:t xml:space="preserve">, </w:t>
      </w:r>
      <w:r>
        <w:rPr>
          <w:i/>
          <w:sz w:val="24"/>
          <w:szCs w:val="24"/>
          <w:u w:val="none"/>
        </w:rPr>
        <w:t>16</w:t>
      </w:r>
      <w:r>
        <w:rPr>
          <w:sz w:val="24"/>
          <w:szCs w:val="24"/>
          <w:u w:val="none"/>
        </w:rPr>
        <w:t>(1), 113–148.</w:t>
        <w:tab/>
        <w:t xml:space="preserve"> https://doi.org/10.1146/annurev.es.16.110185.000553</w:t>
      </w:r>
    </w:p>
    <w:p>
      <w:pPr>
        <w:pStyle w:val="HangingIndent"/>
        <w:spacing w:lineRule="auto" w:line="480" w:before="0" w:after="0"/>
        <w:rPr/>
      </w:pPr>
      <w:r>
        <w:rPr>
          <w:b w:val="false"/>
          <w:i w:val="false"/>
          <w:caps w:val="false"/>
          <w:smallCaps w:val="false"/>
          <w:color w:val="1C1D1E"/>
          <w:spacing w:val="0"/>
          <w:sz w:val="24"/>
          <w:szCs w:val="24"/>
          <w:u w:val="none"/>
        </w:rPr>
        <w:t>Bo</w:t>
      </w:r>
      <w:r>
        <w:rPr>
          <w:b w:val="false"/>
          <w:i w:val="false"/>
          <w:caps w:val="false"/>
          <w:smallCaps w:val="false"/>
          <w:color w:val="auto"/>
          <w:spacing w:val="0"/>
          <w:sz w:val="24"/>
          <w:szCs w:val="24"/>
          <w:u w:val="none"/>
        </w:rPr>
        <w:t>ursot, P., Auffray, J.‐C., Britton‐Davidian, J., &amp; Bonhomme, F.</w:t>
      </w:r>
      <w:r>
        <w:rPr>
          <w:caps w:val="false"/>
          <w:smallCaps w:val="false"/>
          <w:color w:val="auto"/>
          <w:spacing w:val="0"/>
          <w:sz w:val="24"/>
          <w:szCs w:val="24"/>
          <w:u w:val="none"/>
        </w:rPr>
        <w:t> </w:t>
      </w:r>
      <w:r>
        <w:rPr>
          <w:b w:val="false"/>
          <w:i w:val="false"/>
          <w:caps w:val="false"/>
          <w:smallCaps w:val="false"/>
          <w:color w:val="auto"/>
          <w:spacing w:val="0"/>
          <w:sz w:val="24"/>
          <w:szCs w:val="24"/>
          <w:u w:val="none"/>
        </w:rPr>
        <w:t xml:space="preserve">(1993). The evolution of </w:t>
        <w:tab/>
        <w:t>house mice. </w:t>
      </w:r>
      <w:r>
        <w:rPr>
          <w:b w:val="false"/>
          <w:i/>
          <w:color w:val="auto"/>
          <w:spacing w:val="0"/>
          <w:sz w:val="24"/>
          <w:szCs w:val="24"/>
          <w:u w:val="none"/>
        </w:rPr>
        <w:t>Annual Review of Ecology and Systematics</w:t>
      </w:r>
      <w:r>
        <w:rPr>
          <w:b w:val="false"/>
          <w:i w:val="false"/>
          <w:caps w:val="false"/>
          <w:smallCaps w:val="false"/>
          <w:color w:val="auto"/>
          <w:spacing w:val="0"/>
          <w:sz w:val="24"/>
          <w:szCs w:val="24"/>
          <w:u w:val="none"/>
        </w:rPr>
        <w:t>, </w:t>
      </w:r>
      <w:r>
        <w:rPr>
          <w:b/>
          <w:i w:val="false"/>
          <w:caps w:val="false"/>
          <w:smallCaps w:val="false"/>
          <w:color w:val="auto"/>
          <w:spacing w:val="0"/>
          <w:sz w:val="24"/>
          <w:szCs w:val="24"/>
          <w:u w:val="none"/>
        </w:rPr>
        <w:t>24</w:t>
      </w:r>
      <w:r>
        <w:rPr>
          <w:b w:val="false"/>
          <w:i w:val="false"/>
          <w:caps w:val="false"/>
          <w:smallCaps w:val="false"/>
          <w:color w:val="auto"/>
          <w:spacing w:val="0"/>
          <w:sz w:val="24"/>
          <w:szCs w:val="24"/>
          <w:u w:val="none"/>
        </w:rPr>
        <w:t>, 119</w:t>
      </w:r>
      <w:r>
        <w:rPr>
          <w:caps w:val="false"/>
          <w:smallCaps w:val="false"/>
          <w:color w:val="auto"/>
          <w:spacing w:val="0"/>
          <w:sz w:val="24"/>
          <w:szCs w:val="24"/>
          <w:u w:val="none"/>
        </w:rPr>
        <w:t>–</w:t>
      </w:r>
      <w:r>
        <w:rPr>
          <w:b w:val="false"/>
          <w:i w:val="false"/>
          <w:caps w:val="false"/>
          <w:smallCaps w:val="false"/>
          <w:color w:val="auto"/>
          <w:spacing w:val="0"/>
          <w:sz w:val="24"/>
          <w:szCs w:val="24"/>
          <w:u w:val="none"/>
        </w:rPr>
        <w:t xml:space="preserve">152. </w:t>
        <w:tab/>
      </w:r>
      <w:hyperlink r:id="rId11">
        <w:r>
          <w:rPr>
            <w:rStyle w:val="InternetLink"/>
            <w:b w:val="false"/>
            <w:i w:val="false"/>
            <w:caps w:val="false"/>
            <w:smallCaps w:val="false"/>
            <w:strike w:val="false"/>
            <w:dstrike w:val="false"/>
            <w:color w:val="auto"/>
            <w:spacing w:val="0"/>
            <w:sz w:val="24"/>
            <w:szCs w:val="24"/>
            <w:u w:val="none"/>
            <w:effect w:val="none"/>
          </w:rPr>
          <w:t>https://doi.org/10.1146/annurev.es.24.110193</w:t>
        </w:r>
      </w:hyperlink>
    </w:p>
    <w:p>
      <w:pPr>
        <w:pStyle w:val="HangingIndent"/>
        <w:spacing w:lineRule="auto" w:line="480" w:before="0" w:after="0"/>
        <w:rPr/>
      </w:pPr>
      <w:r>
        <w:rPr/>
        <w:t xml:space="preserve">Chapman, H. D., Barta, J. R., Blake, D., Gruber, A., Jenkins, M., Smith, N. C., Suo, X., &amp; Tomley, F. M. (2013). Chapter two—A selective review of advances in coccidiosis research. In D. Rollinson (Ed.), </w:t>
      </w:r>
      <w:r>
        <w:rPr>
          <w:i/>
        </w:rPr>
        <w:t>Advances in Parasitology</w:t>
      </w:r>
      <w:r>
        <w:rPr/>
        <w:t xml:space="preserve"> (Vol. 83, pp. 93–171). Academic Press. https://doi.org/10.1016/B978-0-12-407705-8.00002-1</w:t>
      </w:r>
    </w:p>
    <w:p>
      <w:pPr>
        <w:pStyle w:val="HangingIndent"/>
        <w:spacing w:lineRule="auto" w:line="480" w:before="0" w:after="0"/>
        <w:rPr/>
      </w:pPr>
      <w:r>
        <w:rPr/>
        <w:t xml:space="preserve">Clerc, M., Fenton, A., Babayan, S. A., &amp; Pedersen, A. B. (2019). Parasitic nematodes simultaneously suppress and benefit from coccidian coinfection in their natural mouse host. </w:t>
      </w:r>
      <w:r>
        <w:rPr>
          <w:i/>
        </w:rPr>
        <w:t>Parasitology</w:t>
      </w:r>
      <w:r>
        <w:rPr/>
        <w:t xml:space="preserve">, </w:t>
      </w:r>
      <w:r>
        <w:rPr>
          <w:i/>
        </w:rPr>
        <w:t>146</w:t>
      </w:r>
      <w:r>
        <w:rPr/>
        <w:t>(8), 1096–1106.</w:t>
        <w:tab/>
        <w:t xml:space="preserve"> https://doi.org/10.1017/S0031182019000192</w:t>
      </w:r>
    </w:p>
    <w:p>
      <w:pPr>
        <w:pStyle w:val="HangingIndent"/>
        <w:spacing w:lineRule="auto" w:line="480" w:before="0" w:after="0"/>
        <w:rPr/>
      </w:pPr>
      <w:r>
        <w:rPr/>
        <w:t xml:space="preserve">Delignette-Muller, M. L., &amp; Dutang, C. (2015). fitdistrplus: An R Package for Fitting Distributions. </w:t>
      </w:r>
      <w:r>
        <w:rPr>
          <w:i/>
        </w:rPr>
        <w:t>Journal of Statistical Software</w:t>
      </w:r>
      <w:r>
        <w:rPr/>
        <w:t xml:space="preserve">, </w:t>
      </w:r>
      <w:r>
        <w:rPr>
          <w:i/>
        </w:rPr>
        <w:t>64</w:t>
      </w:r>
      <w:r>
        <w:rPr/>
        <w:t>(4), 1–34.</w:t>
      </w:r>
    </w:p>
    <w:p>
      <w:pPr>
        <w:pStyle w:val="HangingIndent"/>
        <w:spacing w:lineRule="auto" w:line="480" w:before="0" w:after="0"/>
        <w:rPr/>
      </w:pPr>
      <w:r>
        <w:rPr/>
        <w:t xml:space="preserve">Ďureje, Ľ., Macholán, M., Baird, S. J., &amp; Piálek, J. (2012). The mouse hybrid zone in Central Europe: From morphology to molecules. </w:t>
      </w:r>
      <w:r>
        <w:rPr>
          <w:i/>
        </w:rPr>
        <w:t>Folia Zoologica</w:t>
      </w:r>
      <w:r>
        <w:rPr/>
        <w:t xml:space="preserve">, </w:t>
      </w:r>
      <w:r>
        <w:rPr>
          <w:i/>
        </w:rPr>
        <w:t>61</w:t>
      </w:r>
      <w:r>
        <w:rPr/>
        <w:t>(3–4), 308–318.</w:t>
      </w:r>
    </w:p>
    <w:p>
      <w:pPr>
        <w:pStyle w:val="HangingIndent"/>
        <w:spacing w:lineRule="auto" w:line="480" w:before="0" w:after="0"/>
        <w:rPr/>
      </w:pPr>
      <w:r>
        <w:rPr>
          <w:b w:val="false"/>
          <w:i w:val="false"/>
          <w:caps w:val="false"/>
          <w:smallCaps w:val="false"/>
          <w:color w:val="1C1D1E"/>
          <w:spacing w:val="0"/>
          <w:sz w:val="24"/>
          <w:szCs w:val="24"/>
        </w:rPr>
        <w:t>Du</w:t>
      </w:r>
      <w:r>
        <w:rPr>
          <w:b w:val="false"/>
          <w:i w:val="false"/>
          <w:caps w:val="false"/>
          <w:smallCaps w:val="false"/>
          <w:color w:val="auto"/>
          <w:spacing w:val="0"/>
          <w:sz w:val="24"/>
          <w:szCs w:val="24"/>
        </w:rPr>
        <w:t>vaux, L., Belkhir, K., Boulesteix, M., &amp; Boursot, P.</w:t>
      </w:r>
      <w:r>
        <w:rPr>
          <w:caps w:val="false"/>
          <w:smallCaps w:val="false"/>
          <w:color w:val="auto"/>
          <w:spacing w:val="0"/>
          <w:sz w:val="24"/>
          <w:szCs w:val="24"/>
        </w:rPr>
        <w:t> </w:t>
      </w:r>
      <w:r>
        <w:rPr>
          <w:b w:val="false"/>
          <w:i w:val="false"/>
          <w:caps w:val="false"/>
          <w:smallCaps w:val="false"/>
          <w:color w:val="auto"/>
          <w:spacing w:val="0"/>
          <w:sz w:val="24"/>
          <w:szCs w:val="24"/>
        </w:rPr>
        <w:t xml:space="preserve">(2011). Isolation and gene flow: Inferring the speciation history of European house mice. </w:t>
      </w:r>
      <w:r>
        <w:rPr>
          <w:b w:val="false"/>
          <w:i/>
          <w:color w:val="auto"/>
          <w:spacing w:val="0"/>
          <w:sz w:val="24"/>
          <w:szCs w:val="24"/>
        </w:rPr>
        <w:t xml:space="preserve">Molecular </w:t>
        <w:tab/>
        <w:t>Ecology</w:t>
      </w:r>
      <w:r>
        <w:rPr>
          <w:b w:val="false"/>
          <w:i w:val="false"/>
          <w:caps w:val="false"/>
          <w:smallCaps w:val="false"/>
          <w:color w:val="auto"/>
          <w:spacing w:val="0"/>
          <w:sz w:val="24"/>
          <w:szCs w:val="24"/>
        </w:rPr>
        <w:t>, </w:t>
      </w:r>
      <w:r>
        <w:rPr>
          <w:b/>
          <w:i w:val="false"/>
          <w:caps w:val="false"/>
          <w:smallCaps w:val="false"/>
          <w:color w:val="auto"/>
          <w:spacing w:val="0"/>
          <w:sz w:val="24"/>
          <w:szCs w:val="24"/>
        </w:rPr>
        <w:t>20</w:t>
      </w:r>
      <w:r>
        <w:rPr>
          <w:b w:val="false"/>
          <w:i w:val="false"/>
          <w:caps w:val="false"/>
          <w:smallCaps w:val="false"/>
          <w:color w:val="auto"/>
          <w:spacing w:val="0"/>
          <w:sz w:val="24"/>
          <w:szCs w:val="24"/>
        </w:rPr>
        <w:t>, 5248</w:t>
      </w:r>
      <w:r>
        <w:rPr>
          <w:caps w:val="false"/>
          <w:smallCaps w:val="false"/>
          <w:color w:val="auto"/>
          <w:spacing w:val="0"/>
          <w:sz w:val="24"/>
          <w:szCs w:val="24"/>
        </w:rPr>
        <w:t>–</w:t>
      </w:r>
      <w:r>
        <w:rPr>
          <w:b w:val="false"/>
          <w:i w:val="false"/>
          <w:caps w:val="false"/>
          <w:smallCaps w:val="false"/>
          <w:color w:val="auto"/>
          <w:spacing w:val="0"/>
          <w:sz w:val="24"/>
          <w:szCs w:val="24"/>
        </w:rPr>
        <w:t xml:space="preserve">5264. </w:t>
      </w:r>
      <w:hyperlink r:id="rId12">
        <w:r>
          <w:rPr>
            <w:rStyle w:val="InternetLink"/>
            <w:b w:val="false"/>
            <w:i w:val="false"/>
            <w:caps w:val="false"/>
            <w:smallCaps w:val="false"/>
            <w:strike w:val="false"/>
            <w:dstrike w:val="false"/>
            <w:color w:val="auto"/>
            <w:spacing w:val="0"/>
            <w:sz w:val="24"/>
            <w:szCs w:val="24"/>
            <w:u w:val="none"/>
            <w:effect w:val="none"/>
          </w:rPr>
          <w:t>https://doi.org/10.1111/j.1365-294X.2011.05343.x</w:t>
        </w:r>
      </w:hyperlink>
    </w:p>
    <w:p>
      <w:pPr>
        <w:pStyle w:val="HangingIndent"/>
        <w:spacing w:lineRule="auto" w:line="480" w:before="0" w:after="0"/>
        <w:rPr/>
      </w:pPr>
      <w:r>
        <w:rPr/>
        <w:t xml:space="preserve">Ehret, T., Spork, S., Dieterich, C., Lucius, R., &amp; Heitlinger, E. (2017). Dual RNA-seq reveals no plastic transcriptional response of the coccidian parasite </w:t>
      </w:r>
      <w:r>
        <w:rPr>
          <w:i/>
        </w:rPr>
        <w:t>Eimeria falciformis</w:t>
      </w:r>
      <w:r>
        <w:rPr/>
        <w:t xml:space="preserve"> to host immune defenses. </w:t>
      </w:r>
      <w:r>
        <w:rPr>
          <w:i/>
        </w:rPr>
        <w:t>BMC Genomics</w:t>
      </w:r>
      <w:r>
        <w:rPr/>
        <w:t xml:space="preserve">, </w:t>
      </w:r>
      <w:r>
        <w:rPr>
          <w:i/>
        </w:rPr>
        <w:t>18</w:t>
      </w:r>
      <w:r>
        <w:rPr/>
        <w:t>(1), 686. https://doi.org/10.1186/s12864-017-4095-6</w:t>
      </w:r>
    </w:p>
    <w:p>
      <w:pPr>
        <w:pStyle w:val="HangingIndent"/>
        <w:spacing w:lineRule="auto" w:line="480" w:before="0" w:after="0"/>
        <w:rPr/>
      </w:pPr>
      <w:r>
        <w:rPr/>
        <w:t xml:space="preserve">Graham, A. L., Allen, J. E., &amp; Read, A. F. (2005). Evolutionary causes and consequences of immunopathology. </w:t>
      </w:r>
      <w:r>
        <w:rPr>
          <w:i/>
        </w:rPr>
        <w:t>Annual Review of Ecology, Evolution, and Systematics</w:t>
      </w:r>
      <w:r>
        <w:rPr/>
        <w:t>, 373–397. https://doi.org/10.1146/annurev.ecolsys.36.102003.152622</w:t>
      </w:r>
    </w:p>
    <w:p>
      <w:pPr>
        <w:pStyle w:val="HangingIndent"/>
        <w:spacing w:lineRule="auto" w:line="480" w:before="0" w:after="0"/>
        <w:rPr/>
      </w:pPr>
      <w:r>
        <w:rPr/>
        <w:t xml:space="preserve">Gregorová, S., &amp; Forejt, J. (2000). PWD/Ph and PWK/Ph inbred mouse strains of </w:t>
      </w:r>
      <w:r>
        <w:rPr>
          <w:i/>
        </w:rPr>
        <w:t>Mus m. Musculus</w:t>
      </w:r>
      <w:r>
        <w:rPr/>
        <w:t xml:space="preserve"> subspecies-a valuable resource of phenotypic variations and genomic polymorphisms. </w:t>
      </w:r>
      <w:r>
        <w:rPr>
          <w:i/>
        </w:rPr>
        <w:t>Folia Biologica</w:t>
      </w:r>
      <w:r>
        <w:rPr/>
        <w:t xml:space="preserve">, </w:t>
      </w:r>
      <w:r>
        <w:rPr>
          <w:i/>
        </w:rPr>
        <w:t>46</w:t>
      </w:r>
      <w:r>
        <w:rPr/>
        <w:t>(1), 31–41.</w:t>
      </w:r>
    </w:p>
    <w:p>
      <w:pPr>
        <w:pStyle w:val="HangingIndent"/>
        <w:spacing w:lineRule="auto" w:line="480" w:before="0" w:after="0"/>
        <w:rPr/>
      </w:pPr>
      <w:r>
        <w:rPr/>
        <w:t xml:space="preserve">Haberkorn, A. (1970). Die Entwicklung von </w:t>
      </w:r>
      <w:r>
        <w:rPr>
          <w:i/>
        </w:rPr>
        <w:t>Eimeria falciformis</w:t>
      </w:r>
      <w:r>
        <w:rPr/>
        <w:t xml:space="preserve"> (Eimer 1870) in der weißen Maus (</w:t>
      </w:r>
      <w:r>
        <w:rPr>
          <w:i/>
        </w:rPr>
        <w:t>Mus musculus</w:t>
      </w:r>
      <w:r>
        <w:rPr/>
        <w:t xml:space="preserve">). </w:t>
      </w:r>
      <w:r>
        <w:rPr>
          <w:i/>
        </w:rPr>
        <w:t>Zeitschrift für Parasitenkunde</w:t>
      </w:r>
      <w:r>
        <w:rPr/>
        <w:t xml:space="preserve">, </w:t>
      </w:r>
      <w:r>
        <w:rPr>
          <w:i/>
        </w:rPr>
        <w:t>34</w:t>
      </w:r>
      <w:r>
        <w:rPr/>
        <w:t>(1), 49–67. https://doi.org/10.1007/BF00629179</w:t>
      </w:r>
    </w:p>
    <w:p>
      <w:pPr>
        <w:pStyle w:val="HangingIndent"/>
        <w:spacing w:lineRule="auto" w:line="480" w:before="0" w:after="0"/>
        <w:rPr/>
      </w:pPr>
      <w:r>
        <w:rPr/>
        <w:t xml:space="preserve">Jarquín-Díaz, V. H., Balard, A., Jost, J., Kraft, J., Dikmen, M. N., Kvičerová, J., &amp; Heitlinger, E. (2019). Detection and quantification of house mouse </w:t>
      </w:r>
      <w:r>
        <w:rPr>
          <w:i/>
        </w:rPr>
        <w:t>Eimeria</w:t>
      </w:r>
      <w:r>
        <w:rPr/>
        <w:t xml:space="preserve"> at the species level – Challenges and solutions for the assessment of coccidia in wildlife. </w:t>
      </w:r>
      <w:r>
        <w:rPr>
          <w:i/>
        </w:rPr>
        <w:t>International Journal for Parasitology: Parasites and Wildlife</w:t>
      </w:r>
      <w:r>
        <w:rPr/>
        <w:t xml:space="preserve">, </w:t>
      </w:r>
      <w:r>
        <w:rPr>
          <w:i/>
        </w:rPr>
        <w:t>10</w:t>
      </w:r>
      <w:r>
        <w:rPr/>
        <w:t>, 29–40. https://doi.org/10.1016/j.ijppaw.2019.07.004</w:t>
      </w:r>
    </w:p>
    <w:p>
      <w:pPr>
        <w:pStyle w:val="HangingIndent"/>
        <w:spacing w:lineRule="auto" w:line="480" w:before="0" w:after="0"/>
        <w:rPr/>
      </w:pPr>
      <w:r>
        <w:rPr/>
        <w:t xml:space="preserve">Jarquín-Díaz, V. H., Balard, A., Mácová, A., Jost, J., Szepesbéla, T. R. von, Berktold, K., Tank, S., Kvičerová, J., &amp; Heitlinger, E. (2019). Generalist Eimeria species in rodents: Multilocus analyses indicate inadequate resolution of established markers. </w:t>
      </w:r>
      <w:r>
        <w:rPr>
          <w:i/>
          <w:color w:val="auto"/>
          <w:u w:val="none"/>
        </w:rPr>
        <w:t>BioRxiv</w:t>
      </w:r>
      <w:r>
        <w:rPr>
          <w:color w:val="auto"/>
          <w:u w:val="none"/>
        </w:rPr>
        <w:t xml:space="preserve">, 690487. </w:t>
      </w:r>
      <w:hyperlink r:id="rId13">
        <w:r>
          <w:rPr>
            <w:rStyle w:val="InternetLink"/>
            <w:color w:val="auto"/>
            <w:u w:val="none"/>
          </w:rPr>
          <w:t>https://doi.org/10.1101/</w:t>
        </w:r>
      </w:hyperlink>
      <w:r>
        <w:rPr>
          <w:rStyle w:val="InternetLink"/>
          <w:color w:val="auto"/>
          <w:u w:val="none"/>
        </w:rPr>
        <w:t>690487</w:t>
      </w:r>
    </w:p>
    <w:p>
      <w:pPr>
        <w:pStyle w:val="HangingIndent"/>
        <w:spacing w:lineRule="auto" w:line="480" w:before="0" w:after="0"/>
        <w:rPr/>
      </w:pPr>
      <w:r>
        <w:rPr/>
        <w:t xml:space="preserve">Kváč M., McEvoy J., Loudová M., Stenger B., Sak B., Květoňová D., Ditrich O., Rašková V., Moriarty E., Rost M., Macholán M., Piálek J. 2013. Coevolution of </w:t>
      </w:r>
      <w:r>
        <w:rPr>
          <w:i/>
          <w:iCs/>
        </w:rPr>
        <w:t>Cryptosporidium tyzzeri</w:t>
      </w:r>
      <w:r>
        <w:rPr/>
        <w:t xml:space="preserve"> and the house mouse (</w:t>
      </w:r>
      <w:r>
        <w:rPr>
          <w:i/>
          <w:iCs/>
        </w:rPr>
        <w:t>Mus musculus</w:t>
      </w:r>
      <w:r>
        <w:rPr>
          <w:iCs/>
        </w:rPr>
        <w:t xml:space="preserve">). </w:t>
      </w:r>
      <w:r>
        <w:rPr>
          <w:i/>
          <w:iCs/>
          <w:color w:val="auto"/>
          <w:u w:val="none"/>
        </w:rPr>
        <w:t>International Journal for Parasitology</w:t>
      </w:r>
      <w:r>
        <w:rPr>
          <w:iCs/>
          <w:color w:val="auto"/>
          <w:u w:val="none"/>
        </w:rPr>
        <w:t xml:space="preserve"> 43(10): 805</w:t>
      </w:r>
      <w:r>
        <w:rPr>
          <w:color w:val="auto"/>
          <w:u w:val="none"/>
        </w:rPr>
        <w:t>–</w:t>
      </w:r>
      <w:r>
        <w:rPr>
          <w:iCs/>
          <w:color w:val="auto"/>
          <w:u w:val="none"/>
        </w:rPr>
        <w:t>817.</w:t>
        <w:tab/>
        <w:t xml:space="preserve"> </w:t>
      </w:r>
      <w:r>
        <w:rPr>
          <w:rStyle w:val="InternetLink"/>
          <w:iCs/>
          <w:color w:val="auto"/>
          <w:u w:val="none"/>
        </w:rPr>
        <w:t>http://dx.doi.org/10.1016/j.ijpara.2013.04.007</w:t>
      </w:r>
    </w:p>
    <w:p>
      <w:pPr>
        <w:pStyle w:val="HangingIndent"/>
        <w:spacing w:lineRule="auto" w:line="480" w:before="0" w:after="0"/>
        <w:rPr/>
      </w:pPr>
      <w:r>
        <w:rPr/>
        <w:t xml:space="preserve">Langand, J., Jourdane, J., Coustau, C., Delay, B., &amp; Morand, S. (1998). Cost of resistance, expressed as a delayed maturity, detected in the host–parasite system </w:t>
      </w:r>
      <w:r>
        <w:rPr>
          <w:i/>
        </w:rPr>
        <w:t>Biomphalaria glabrata</w:t>
      </w:r>
      <w:r>
        <w:rPr/>
        <w:t>/</w:t>
      </w:r>
      <w:r>
        <w:rPr>
          <w:i/>
        </w:rPr>
        <w:t>Echinostoma caproni</w:t>
      </w:r>
      <w:r>
        <w:rPr/>
        <w:t xml:space="preserve">. </w:t>
      </w:r>
      <w:r>
        <w:rPr>
          <w:i/>
        </w:rPr>
        <w:t>Heredity</w:t>
      </w:r>
      <w:r>
        <w:rPr/>
        <w:t xml:space="preserve">, </w:t>
      </w:r>
      <w:r>
        <w:rPr>
          <w:i/>
        </w:rPr>
        <w:t>80</w:t>
      </w:r>
      <w:r>
        <w:rPr/>
        <w:t>(3), 320–325. https://doi.org/10.1046/j.1365-2540.1998.00291.x</w:t>
      </w:r>
    </w:p>
    <w:p>
      <w:pPr>
        <w:pStyle w:val="HangingIndent"/>
        <w:spacing w:lineRule="auto" w:line="480" w:before="0" w:after="0"/>
        <w:rPr/>
      </w:pPr>
      <w:r>
        <w:rPr/>
        <w:t xml:space="preserve">Little, T. J., Shuker, D. M., Colegrave, N., Day, T., &amp; Graham, A. L. (2010). The coevolution of virulence: Tolerance in perspective. </w:t>
      </w:r>
      <w:r>
        <w:rPr>
          <w:i/>
        </w:rPr>
        <w:t>PLOS Pathogens</w:t>
      </w:r>
      <w:r>
        <w:rPr/>
        <w:t xml:space="preserve">, </w:t>
      </w:r>
      <w:r>
        <w:rPr>
          <w:i/>
        </w:rPr>
        <w:t>6</w:t>
      </w:r>
      <w:r>
        <w:rPr/>
        <w:t>(9), e1001006. https://doi.org/10.1371/journal.ppat.1001006</w:t>
      </w:r>
    </w:p>
    <w:p>
      <w:pPr>
        <w:pStyle w:val="HangingIndent"/>
        <w:spacing w:lineRule="auto" w:line="480" w:before="0" w:after="0"/>
        <w:rPr/>
      </w:pPr>
      <w:r>
        <w:rPr/>
        <w:t xml:space="preserve">Macholán, M., Munclinger, P., Sugerková, M., Dufková, P., Bímová, B., Bozíková, E., Zima, J., &amp; Piálek, J. (2007). Genetic analysis of autosomal and X-linked markers across a mouse hybrid zone. </w:t>
      </w:r>
      <w:r>
        <w:rPr>
          <w:i/>
        </w:rPr>
        <w:t>Evolut</w:t>
      </w:r>
      <w:r>
        <w:rPr>
          <w:i/>
          <w:color w:val="auto"/>
          <w:u w:val="none"/>
        </w:rPr>
        <w:t>ion</w:t>
      </w:r>
      <w:r>
        <w:rPr>
          <w:color w:val="auto"/>
          <w:u w:val="none"/>
        </w:rPr>
        <w:t xml:space="preserve">, </w:t>
      </w:r>
      <w:r>
        <w:rPr>
          <w:i/>
          <w:color w:val="auto"/>
          <w:u w:val="none"/>
        </w:rPr>
        <w:t>61</w:t>
      </w:r>
      <w:r>
        <w:rPr>
          <w:color w:val="auto"/>
          <w:u w:val="none"/>
        </w:rPr>
        <w:t>(4), 746–771. https://doi.org/10.1111/j.1558-5646.2007.00065.x</w:t>
      </w:r>
    </w:p>
    <w:p>
      <w:pPr>
        <w:pStyle w:val="HangingIndent"/>
        <w:spacing w:lineRule="auto" w:line="480" w:before="0" w:after="0"/>
        <w:rPr/>
      </w:pPr>
      <w:r>
        <w:rPr>
          <w:color w:val="auto"/>
          <w:u w:val="none"/>
        </w:rPr>
        <w:t>Macholán M.,</w:t>
      </w:r>
      <w:r>
        <w:rPr>
          <w:color w:val="auto"/>
          <w:u w:val="none"/>
          <w:lang w:val="cs-CZ"/>
        </w:rPr>
        <w:t xml:space="preserve"> Baird S.J.E.,</w:t>
      </w:r>
      <w:r>
        <w:rPr>
          <w:color w:val="auto"/>
          <w:u w:val="none"/>
          <w:lang w:eastAsia="en-US"/>
        </w:rPr>
        <w:t xml:space="preserve"> Fornuskova A.,</w:t>
      </w:r>
      <w:r>
        <w:rPr>
          <w:color w:val="auto"/>
          <w:u w:val="none"/>
        </w:rPr>
        <w:t xml:space="preserve"> Martincová I., Rubík, P., </w:t>
      </w:r>
      <w:r>
        <w:rPr>
          <w:color w:val="auto"/>
          <w:u w:val="none"/>
          <w:lang w:val="cs-CZ"/>
        </w:rPr>
        <w:t xml:space="preserve">Ďureje Ľ., Heitlinger E., </w:t>
      </w:r>
      <w:r>
        <w:rPr>
          <w:color w:val="auto"/>
          <w:u w:val="none"/>
        </w:rPr>
        <w:t xml:space="preserve">Piálek J. 2019. Widespread introgression of the </w:t>
      </w:r>
      <w:r>
        <w:rPr>
          <w:i/>
          <w:color w:val="auto"/>
          <w:u w:val="none"/>
        </w:rPr>
        <w:t>Mus musculus musculus</w:t>
      </w:r>
      <w:r>
        <w:rPr>
          <w:color w:val="auto"/>
          <w:u w:val="none"/>
        </w:rPr>
        <w:t xml:space="preserve"> Y chromosome in Central Europe. </w:t>
      </w:r>
      <w:bookmarkStart w:id="13" w:name="_GoBack"/>
      <w:r>
        <w:rPr>
          <w:i/>
          <w:color w:val="auto"/>
          <w:u w:val="none"/>
        </w:rPr>
        <w:t>BioRxiv</w:t>
      </w:r>
      <w:bookmarkEnd w:id="13"/>
      <w:r>
        <w:rPr>
          <w:color w:val="auto"/>
          <w:u w:val="none"/>
        </w:rPr>
        <w:t>.</w:t>
        <w:tab/>
        <w:t xml:space="preserve"> </w:t>
      </w:r>
      <w:r>
        <w:rPr>
          <w:rStyle w:val="InternetLink"/>
          <w:color w:val="auto"/>
          <w:u w:val="none"/>
        </w:rPr>
        <w:t>http://dx.doi.org/10.1101/2019.12.23.887471</w:t>
      </w:r>
    </w:p>
    <w:p>
      <w:pPr>
        <w:pStyle w:val="HangingIndent"/>
        <w:spacing w:lineRule="auto" w:line="480" w:before="0" w:after="0"/>
        <w:rPr/>
      </w:pPr>
      <w:r>
        <w:rPr/>
        <w:t xml:space="preserve">Martincová, I., Ďureje, Ľ., Kreisinger, J., Macholán, M., &amp; Piálek, J. (2019). Phenotypic effects of the Y chromosome are variable and structured in hybrids among house mouse recombinant lines. </w:t>
      </w:r>
      <w:r>
        <w:rPr>
          <w:i/>
        </w:rPr>
        <w:t>Ecology and Evolution</w:t>
      </w:r>
      <w:r>
        <w:rPr/>
        <w:t xml:space="preserve">, </w:t>
      </w:r>
      <w:r>
        <w:rPr>
          <w:i/>
        </w:rPr>
        <w:t>9</w:t>
      </w:r>
      <w:r>
        <w:rPr/>
        <w:t>(10), 6124–6137. https://doi.org/10.1002/ece3.5196</w:t>
      </w:r>
    </w:p>
    <w:p>
      <w:pPr>
        <w:pStyle w:val="HangingIndent"/>
        <w:spacing w:lineRule="auto" w:line="480" w:before="0" w:after="0"/>
        <w:rPr/>
      </w:pPr>
      <w:r>
        <w:rPr/>
        <w:t xml:space="preserve">Medzhitov, R., Schneider, D. S., &amp; Soares, M. P. (2012). Disease tolerance as a defense strategy. </w:t>
      </w:r>
      <w:r>
        <w:rPr>
          <w:i/>
        </w:rPr>
        <w:t>Science</w:t>
      </w:r>
      <w:r>
        <w:rPr/>
        <w:t xml:space="preserve">, </w:t>
      </w:r>
      <w:r>
        <w:rPr>
          <w:i/>
        </w:rPr>
        <w:t>335</w:t>
      </w:r>
      <w:r>
        <w:rPr/>
        <w:t>(6071), 936–941. https://doi.org/10.1126/science.1214935</w:t>
      </w:r>
    </w:p>
    <w:p>
      <w:pPr>
        <w:pStyle w:val="HangingIndent"/>
        <w:spacing w:lineRule="auto" w:line="480" w:before="0" w:after="0"/>
        <w:rPr/>
      </w:pPr>
      <w:r>
        <w:rPr/>
        <w:t xml:space="preserve">Miller, M. R., White, A., &amp; Boots, M. (2005). The evolution of host resistance: Tolerance and control as distinct strategies. </w:t>
      </w:r>
      <w:r>
        <w:rPr>
          <w:i/>
        </w:rPr>
        <w:t>Journal of Theoretical Biology</w:t>
      </w:r>
      <w:r>
        <w:rPr/>
        <w:t xml:space="preserve">, </w:t>
      </w:r>
      <w:r>
        <w:rPr>
          <w:i/>
        </w:rPr>
        <w:t>236</w:t>
      </w:r>
      <w:r>
        <w:rPr/>
        <w:t>(2), 198–207. https://doi.org/10.1016/j.jtbi.2005.03.005</w:t>
      </w:r>
    </w:p>
    <w:p>
      <w:pPr>
        <w:pStyle w:val="HangingIndent"/>
        <w:spacing w:lineRule="auto" w:line="480" w:before="0" w:after="0"/>
        <w:rPr/>
      </w:pPr>
      <w:r>
        <w:rPr/>
        <w:t xml:space="preserve">Payseur, B. A., Krenz, J. G., &amp; Nachman, M. W. (2004). Differential patterns of introgression across the X chromosome in a hybrid zone between two species of house mice. </w:t>
      </w:r>
      <w:r>
        <w:rPr>
          <w:i/>
        </w:rPr>
        <w:t>Evolution</w:t>
      </w:r>
      <w:r>
        <w:rPr/>
        <w:t xml:space="preserve">, </w:t>
      </w:r>
      <w:r>
        <w:rPr>
          <w:i/>
        </w:rPr>
        <w:t>58</w:t>
      </w:r>
      <w:r>
        <w:rPr/>
        <w:t>(9), 2064–2078. https://doi.org/10.1111/j.0014-3820.2004.tb00490.x</w:t>
      </w:r>
    </w:p>
    <w:p>
      <w:pPr>
        <w:pStyle w:val="HangingIndent"/>
        <w:spacing w:lineRule="auto" w:line="480" w:before="0" w:after="0"/>
        <w:rPr/>
      </w:pPr>
      <w:r>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rPr>
        <w:t>The Journal of Heredity</w:t>
      </w:r>
      <w:r>
        <w:rPr/>
        <w:t xml:space="preserve">, </w:t>
      </w:r>
      <w:r>
        <w:rPr>
          <w:i/>
        </w:rPr>
        <w:t>99</w:t>
      </w:r>
      <w:r>
        <w:rPr/>
        <w:t>(1), 34–44. https://doi.org/10.1093/jhered/esm083</w:t>
      </w:r>
    </w:p>
    <w:p>
      <w:pPr>
        <w:pStyle w:val="HangingIndent"/>
        <w:spacing w:lineRule="auto" w:line="480" w:before="0" w:after="0"/>
        <w:rPr/>
      </w:pPr>
      <w:r>
        <w:rPr/>
        <w:t xml:space="preserve">R Development Core Team. (2018). </w:t>
      </w:r>
      <w:r>
        <w:rPr>
          <w:i/>
        </w:rPr>
        <w:t>R: A language and environment for statistical computing. R Foundation for Statistical Computing, Vienna, Austria</w:t>
      </w:r>
      <w:r>
        <w:rPr/>
        <w:t>. http://www.R-project.org</w:t>
      </w:r>
    </w:p>
    <w:p>
      <w:pPr>
        <w:pStyle w:val="HangingIndent"/>
        <w:spacing w:lineRule="auto" w:line="480" w:before="0" w:after="0"/>
        <w:rPr/>
      </w:pPr>
      <w:r>
        <w:rPr/>
        <w:t xml:space="preserve">Råberg, L. (2014). How to live with the enemy: Understanding tolerance to parasites. </w:t>
      </w:r>
      <w:r>
        <w:rPr>
          <w:i/>
        </w:rPr>
        <w:t>PLoS Biology</w:t>
      </w:r>
      <w:r>
        <w:rPr/>
        <w:t xml:space="preserve">, </w:t>
      </w:r>
      <w:r>
        <w:rPr>
          <w:i/>
        </w:rPr>
        <w:t>12</w:t>
      </w:r>
      <w:r>
        <w:rPr/>
        <w:t>(11), e1001989. https://doi.org/10.1371/journal.pbio.1001989</w:t>
      </w:r>
    </w:p>
    <w:p>
      <w:pPr>
        <w:pStyle w:val="HangingIndent"/>
        <w:spacing w:lineRule="auto" w:line="480" w:before="0" w:after="0"/>
        <w:rPr/>
      </w:pPr>
      <w:r>
        <w:rPr/>
        <w:t xml:space="preserve">Råberg, L., Graham, A. L., &amp; Read, A. F. (2009). Decomposing health: Tolerance and resistance to parasites in animals. </w:t>
      </w:r>
      <w:r>
        <w:rPr>
          <w:i/>
        </w:rPr>
        <w:t>Philosophical Transactions of the Royal Society B: Biological Sciences</w:t>
      </w:r>
      <w:r>
        <w:rPr/>
        <w:t xml:space="preserve">, </w:t>
      </w:r>
      <w:r>
        <w:rPr>
          <w:i/>
        </w:rPr>
        <w:t>364</w:t>
      </w:r>
      <w:r>
        <w:rPr/>
        <w:t>(1513), 37–49. https://doi.org/10.1098/rstb.2008.0184</w:t>
      </w:r>
    </w:p>
    <w:p>
      <w:pPr>
        <w:pStyle w:val="HangingIndent"/>
        <w:spacing w:lineRule="auto" w:line="480" w:before="0" w:after="0"/>
        <w:rPr/>
      </w:pPr>
      <w:r>
        <w:rPr/>
        <w:t xml:space="preserve">Råberg, L., Sim, D., &amp; Read, A. F. (2007). Disentangling genetic variation for resistance and tolerance to infectious diseases in animals. </w:t>
      </w:r>
      <w:r>
        <w:rPr>
          <w:i/>
        </w:rPr>
        <w:t>Science</w:t>
      </w:r>
      <w:r>
        <w:rPr/>
        <w:t xml:space="preserve">, </w:t>
      </w:r>
      <w:r>
        <w:rPr>
          <w:i/>
        </w:rPr>
        <w:t>318</w:t>
      </w:r>
      <w:r>
        <w:rPr/>
        <w:t>(5851), 812–814. https://doi.org/10.1126/science.1148526</w:t>
      </w:r>
    </w:p>
    <w:p>
      <w:pPr>
        <w:pStyle w:val="HangingIndent"/>
        <w:spacing w:lineRule="auto" w:line="480" w:before="0" w:after="0"/>
        <w:rPr/>
      </w:pPr>
      <w:r>
        <w:rPr/>
        <w:t xml:space="preserve">Raufaste, N., Orth, A., Belkhir, K., Senet, D., Smadja, C., Baird, S. J. E., Bonhomme, F., Dod, B., &amp; Boursot, P. (2005). Inferences of selection and migration in the Danish house mouse hybrid zone: Selection in the house mouse hybrid zone. </w:t>
      </w:r>
      <w:r>
        <w:rPr>
          <w:i/>
        </w:rPr>
        <w:t>Biological Journal of the Linnean Society</w:t>
      </w:r>
      <w:r>
        <w:rPr/>
        <w:t xml:space="preserve">, </w:t>
      </w:r>
      <w:r>
        <w:rPr>
          <w:i/>
        </w:rPr>
        <w:t>84</w:t>
      </w:r>
      <w:r>
        <w:rPr/>
        <w:t>(3), 593–616. https://doi.org/10.1111/j.1095-8312.2005.00457.x</w:t>
      </w:r>
    </w:p>
    <w:p>
      <w:pPr>
        <w:pStyle w:val="HangingIndent"/>
        <w:spacing w:lineRule="auto" w:line="480" w:before="0" w:after="0"/>
        <w:rPr/>
      </w:pPr>
      <w:r>
        <w:rPr/>
        <w:t xml:space="preserve">Rose, M. E., Hesketh, P., &amp; Wakelin, D. (1992). Immune control of murine coccidiosis: CD4+ and CD8+ T lymphocytes contribute differentially in resistance to primary and secondary infections. </w:t>
      </w:r>
      <w:r>
        <w:rPr>
          <w:i/>
        </w:rPr>
        <w:t>Parasitology</w:t>
      </w:r>
      <w:r>
        <w:rPr/>
        <w:t xml:space="preserve">, </w:t>
      </w:r>
      <w:r>
        <w:rPr>
          <w:i/>
        </w:rPr>
        <w:t>105</w:t>
      </w:r>
      <w:r>
        <w:rPr/>
        <w:t>, 349–354.</w:t>
        <w:tab/>
        <w:t xml:space="preserve"> https://doi.org/10.1017/s0031182000074515</w:t>
      </w:r>
    </w:p>
    <w:p>
      <w:pPr>
        <w:pStyle w:val="HangingIndent"/>
        <w:spacing w:lineRule="auto" w:line="480" w:before="0" w:after="0"/>
        <w:rPr/>
      </w:pPr>
      <w:r>
        <w:rPr/>
        <w:t xml:space="preserve">Roy, B. A., &amp; Kirchner, J. W. (2000). Evolutionary dynamics of pathogen resistance and tolerance. </w:t>
      </w:r>
      <w:r>
        <w:rPr>
          <w:i/>
        </w:rPr>
        <w:t>Evolution</w:t>
      </w:r>
      <w:r>
        <w:rPr/>
        <w:t xml:space="preserve">, </w:t>
      </w:r>
      <w:r>
        <w:rPr>
          <w:i/>
        </w:rPr>
        <w:t>54</w:t>
      </w:r>
      <w:r>
        <w:rPr/>
        <w:t>(1), 51–63. https://doi.org/10.1111/j.0014-3820.2000.tb00007.x</w:t>
      </w:r>
    </w:p>
    <w:p>
      <w:pPr>
        <w:pStyle w:val="HangingIndent"/>
        <w:spacing w:lineRule="auto" w:line="480" w:before="0" w:after="0"/>
        <w:rPr/>
      </w:pPr>
      <w:r>
        <w:rPr/>
        <w:t xml:space="preserve">Sage, R. D., Heyneman, D., Lim, K. C., &amp; Wilson, A. C. (1986). Wormy mice in a hybrid zone. </w:t>
      </w:r>
      <w:r>
        <w:rPr>
          <w:i/>
        </w:rPr>
        <w:t>Nature</w:t>
      </w:r>
      <w:r>
        <w:rPr/>
        <w:t xml:space="preserve">, </w:t>
      </w:r>
      <w:r>
        <w:rPr>
          <w:i/>
        </w:rPr>
        <w:t>324</w:t>
      </w:r>
      <w:r>
        <w:rPr/>
        <w:t>(6092), 60–63. https://doi.org/10.1038/324060a0</w:t>
      </w:r>
    </w:p>
    <w:p>
      <w:pPr>
        <w:pStyle w:val="HangingIndent"/>
        <w:spacing w:lineRule="auto" w:line="480" w:before="0" w:after="0"/>
        <w:rPr/>
      </w:pPr>
      <w:r>
        <w:rPr/>
        <w:t xml:space="preserve">Schito, M. L., Barta, J. R., &amp; Chobotar, B. (1996). Comparison of four murine </w:t>
      </w:r>
      <w:r>
        <w:rPr>
          <w:i/>
        </w:rPr>
        <w:t>Eimeria</w:t>
      </w:r>
      <w:r>
        <w:rPr/>
        <w:t xml:space="preserve"> species in immunocompetent and immunodeficient mice. </w:t>
      </w:r>
      <w:r>
        <w:rPr>
          <w:i/>
        </w:rPr>
        <w:t>The Journal of Parasitology</w:t>
      </w:r>
      <w:r>
        <w:rPr/>
        <w:t xml:space="preserve">, </w:t>
      </w:r>
      <w:r>
        <w:rPr>
          <w:i/>
        </w:rPr>
        <w:t>82</w:t>
      </w:r>
      <w:r>
        <w:rPr/>
        <w:t>(2), 255–262. https://doi.org/10.2307/3284157</w:t>
      </w:r>
    </w:p>
    <w:p>
      <w:pPr>
        <w:pStyle w:val="HangingIndent"/>
        <w:spacing w:lineRule="auto" w:line="480" w:before="0" w:after="0"/>
        <w:rPr/>
      </w:pPr>
      <w:r>
        <w:rPr/>
        <w:t xml:space="preserve">Sheldon, B. C., &amp; Verhulst, S. (1996). Ecological immunology: Costly parasite defences and trade-offs in evolutionary ecology. </w:t>
      </w:r>
      <w:r>
        <w:rPr>
          <w:i/>
        </w:rPr>
        <w:t>Trends in Ecology &amp; Evolution</w:t>
      </w:r>
      <w:r>
        <w:rPr/>
        <w:t xml:space="preserve">, </w:t>
      </w:r>
      <w:r>
        <w:rPr>
          <w:i/>
        </w:rPr>
        <w:t>11</w:t>
      </w:r>
      <w:r>
        <w:rPr/>
        <w:t>(8), 317–321. https://doi.org/10.1016/0169-5347(96)10039-2</w:t>
      </w:r>
    </w:p>
    <w:p>
      <w:pPr>
        <w:pStyle w:val="HangingIndent"/>
        <w:spacing w:lineRule="auto" w:line="480" w:before="0" w:after="0"/>
        <w:rPr/>
      </w:pPr>
      <w:r>
        <w:rPr/>
        <w:t xml:space="preserve">Simms, E. L., &amp; Triplett, J. (1994). Costs and benefits of plant response to disease: Resistance and tolerance. </w:t>
      </w:r>
      <w:r>
        <w:rPr>
          <w:i/>
        </w:rPr>
        <w:t>Evolution</w:t>
      </w:r>
      <w:r>
        <w:rPr/>
        <w:t xml:space="preserve">, </w:t>
      </w:r>
      <w:r>
        <w:rPr>
          <w:i/>
        </w:rPr>
        <w:t>48</w:t>
      </w:r>
      <w:r>
        <w:rPr/>
        <w:t>(6), 1973–1985. https://doi.org/10.1111/j.1558-5646.1994.tb02227.x</w:t>
      </w:r>
    </w:p>
    <w:p>
      <w:pPr>
        <w:pStyle w:val="HangingIndent"/>
        <w:spacing w:lineRule="auto" w:line="480" w:before="0" w:after="0"/>
        <w:rPr/>
      </w:pPr>
      <w:r>
        <w:rPr/>
        <w:t xml:space="preserve">Smith, A. L., &amp; Hayday, A. C. (2000). Genetic dissection of primary and secondary responses to a widespread natural pathogen of the gut, </w:t>
      </w:r>
      <w:r>
        <w:rPr>
          <w:i/>
        </w:rPr>
        <w:t>Eimeria vermiformis</w:t>
      </w:r>
      <w:r>
        <w:rPr/>
        <w:t xml:space="preserve">. </w:t>
      </w:r>
      <w:r>
        <w:rPr>
          <w:i/>
        </w:rPr>
        <w:t>Infection and Immunity</w:t>
      </w:r>
      <w:r>
        <w:rPr/>
        <w:t xml:space="preserve">, </w:t>
      </w:r>
      <w:r>
        <w:rPr>
          <w:i/>
        </w:rPr>
        <w:t>68</w:t>
      </w:r>
      <w:r>
        <w:rPr/>
        <w:t>(11), 6273–6280. https://doi.org/10.1128/iai.68.11.6273-6280.2000</w:t>
      </w:r>
    </w:p>
    <w:p>
      <w:pPr>
        <w:pStyle w:val="HangingIndent"/>
        <w:spacing w:lineRule="auto" w:line="480" w:before="0" w:after="0"/>
        <w:rPr/>
      </w:pPr>
      <w:r>
        <w:rPr/>
        <w:t xml:space="preserve">Soares, M. P., Teixeira, L., &amp; Moita, L. F. (2017). Disease tolerance and immunity in host protection against infection. </w:t>
      </w:r>
      <w:r>
        <w:rPr>
          <w:i/>
        </w:rPr>
        <w:t>Nature Reviews Immunology</w:t>
      </w:r>
      <w:r>
        <w:rPr/>
        <w:t xml:space="preserve">, </w:t>
      </w:r>
      <w:r>
        <w:rPr>
          <w:i/>
        </w:rPr>
        <w:t>17</w:t>
      </w:r>
      <w:r>
        <w:rPr/>
        <w:t>(2), 83–96. https://doi.org/10.1038/nri.2016.136</w:t>
      </w:r>
    </w:p>
    <w:p>
      <w:pPr>
        <w:pStyle w:val="HangingIndent"/>
        <w:spacing w:lineRule="auto" w:line="480" w:before="0" w:after="0"/>
        <w:rPr/>
      </w:pPr>
      <w:r>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rPr>
        <w:t>Journal of Immunology</w:t>
      </w:r>
      <w:r>
        <w:rPr/>
        <w:t xml:space="preserve">, </w:t>
      </w:r>
      <w:r>
        <w:rPr>
          <w:i/>
        </w:rPr>
        <w:t>188</w:t>
      </w:r>
      <w:r>
        <w:rPr/>
        <w:t>(5), 2410–8.</w:t>
        <w:tab/>
        <w:t xml:space="preserve"> https://doi.org/10.4049/jimmunol.1102062</w:t>
      </w:r>
    </w:p>
    <w:p>
      <w:pPr>
        <w:pStyle w:val="HangingIndent"/>
        <w:spacing w:lineRule="auto" w:line="480" w:before="0" w:after="0"/>
        <w:rPr/>
      </w:pPr>
      <w:r>
        <w:rPr/>
        <w:t xml:space="preserve">Venables, W. N., &amp; Ripley, B. D. (2002). </w:t>
      </w:r>
      <w:r>
        <w:rPr>
          <w:i/>
        </w:rPr>
        <w:t>Modern Applied Statistics with S</w:t>
      </w:r>
      <w:r>
        <w:rPr/>
        <w:t xml:space="preserve"> (Fourth). Springer. http://www.stats.ox.ac.uk/pub/MASS4</w:t>
      </w:r>
    </w:p>
    <w:p>
      <w:pPr>
        <w:pStyle w:val="HangingIndent"/>
        <w:spacing w:lineRule="auto" w:line="480" w:before="0" w:after="0"/>
        <w:rPr/>
      </w:pPr>
      <w:r>
        <w:rPr/>
        <w:t xml:space="preserve">Vijendravarma, R. K., Kraaijeveld, A. R., &amp; Godfray, H. C. J. (2009). Experimental evolution shows </w:t>
      </w:r>
      <w:r>
        <w:rPr>
          <w:i/>
          <w:iCs/>
        </w:rPr>
        <w:t>Drosophila melanogaster</w:t>
      </w:r>
      <w:r>
        <w:rPr/>
        <w:t xml:space="preserve"> resistance to a microsporidian pathogen has fitness costs. </w:t>
      </w:r>
      <w:r>
        <w:rPr>
          <w:i/>
        </w:rPr>
        <w:t>Evolution</w:t>
      </w:r>
      <w:r>
        <w:rPr/>
        <w:t xml:space="preserve">, </w:t>
      </w:r>
      <w:r>
        <w:rPr>
          <w:i/>
        </w:rPr>
        <w:t>63</w:t>
      </w:r>
      <w:r>
        <w:rPr/>
        <w:t>(1), 104–114. https://doi.org/10.1111/j.1558-5646.2008.00516.x</w:t>
      </w:r>
    </w:p>
    <w:p>
      <w:pPr>
        <w:pStyle w:val="HangingIndent"/>
        <w:spacing w:lineRule="auto" w:line="480" w:before="0" w:after="0"/>
        <w:rPr/>
      </w:pPr>
      <w:r>
        <w:rPr>
          <w:bCs/>
        </w:rPr>
        <w:t xml:space="preserve">Wickham, H. (2016). </w:t>
      </w:r>
      <w:r>
        <w:rPr>
          <w:bCs/>
          <w:i/>
        </w:rPr>
        <w:t>ggplot2: Elegant Graphics for Data Analysis</w:t>
      </w:r>
      <w:r>
        <w:rPr>
          <w:bCs/>
        </w:rPr>
        <w:t>. Springer-Verlag, New York.</w:t>
      </w:r>
    </w:p>
    <w:sectPr>
      <w:headerReference w:type="default" r:id="rId14"/>
      <w:footerReference w:type="default" r:id="rId15"/>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26T15:29:2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Tout reprendre à la fin</w:t>
      </w:r>
    </w:p>
  </w:comment>
  <w:comment w:id="1" w:author="Unknown Author" w:date="2020-02-26T15:59:33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dvp</w:t>
      </w:r>
    </w:p>
  </w:comment>
  <w:comment w:id="2" w:author="Unknown Author" w:date="2020-02-26T16:02:1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Parler de local adaptation</w:t>
      </w:r>
    </w:p>
  </w:comment>
  <w:comment w:id="3" w:author="Unknown Author" w:date="2020-02-26T16:03:1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Use direct measures</w:t>
      </w:r>
    </w:p>
  </w:comment>
  <w:comment w:id="4" w:author="Unknown Author" w:date="2020-02-26T16:03:31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change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entury Schoolboo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rPr>
    </w:pPr>
    <w:r>
      <w:rPr>
        <w:color w:val="000000"/>
      </w:rPr>
    </w:r>
  </w:p>
</w:hdr>
</file>

<file path=word/settings.xml><?xml version="1.0" encoding="utf-8"?>
<w:settings xmlns:w="http://schemas.openxmlformats.org/wordprocessingml/2006/main">
  <w:zoom w:percent="13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auto"/>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auto"/>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auto"/>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auto"/>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auto"/>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auto"/>
      <w:u w:val="none"/>
    </w:rPr>
  </w:style>
  <w:style w:type="character" w:styleId="ListLabel14">
    <w:name w:val="ListLabel 14"/>
    <w:qFormat/>
    <w:rPr>
      <w:rFonts w:ascii="Arial" w:hAnsi="Arial"/>
      <w:b w:val="false"/>
      <w:i w:val="false"/>
      <w:caps w:val="false"/>
      <w:smallCaps w:val="false"/>
      <w:strike w:val="false"/>
      <w:dstrike w:val="false"/>
      <w:color w:val="auto"/>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auto"/>
      <w:u w:val="none"/>
    </w:rPr>
  </w:style>
  <w:style w:type="character" w:styleId="ListLabel18">
    <w:name w:val="ListLabel 18"/>
    <w:qFormat/>
    <w:rPr>
      <w:b w:val="false"/>
      <w:i w:val="false"/>
      <w:caps w:val="false"/>
      <w:smallCaps w:val="false"/>
      <w:strike w:val="false"/>
      <w:dstrike w:val="false"/>
      <w:color w:val="auto"/>
      <w:spacing w:val="0"/>
      <w:sz w:val="24"/>
      <w:szCs w:val="24"/>
      <w:u w:val="none"/>
      <w:effect w:val="none"/>
    </w:rPr>
  </w:style>
  <w:style w:type="character" w:styleId="ListLabel19">
    <w:name w:val="ListLabel 19"/>
    <w:qFormat/>
    <w:rPr>
      <w:color w:val="auto"/>
      <w:u w:val="none"/>
    </w:rPr>
  </w:style>
  <w:style w:type="character" w:styleId="ListLabel20">
    <w:name w:val="ListLabel 20"/>
    <w:qFormat/>
    <w:rPr>
      <w:b w:val="false"/>
      <w:i w:val="false"/>
      <w:caps w:val="false"/>
      <w:smallCaps w:val="false"/>
      <w:strike w:val="false"/>
      <w:dstrike w:val="false"/>
      <w:color w:val="auto"/>
      <w:spacing w:val="0"/>
      <w:sz w:val="24"/>
      <w:szCs w:val="24"/>
      <w:u w:val="none"/>
      <w:effect w:val="none"/>
    </w:rPr>
  </w:style>
  <w:style w:type="character" w:styleId="ListLabel21">
    <w:name w:val="ListLabel 21"/>
    <w:qFormat/>
    <w:rPr>
      <w:color w:val="auto"/>
      <w:u w:val="none"/>
    </w:rPr>
  </w:style>
  <w:style w:type="character" w:styleId="ListLabel22">
    <w:name w:val="ListLabel 22"/>
    <w:qFormat/>
    <w:rPr>
      <w:b w:val="false"/>
      <w:i w:val="false"/>
      <w:caps w:val="false"/>
      <w:smallCaps w:val="false"/>
      <w:strike w:val="false"/>
      <w:dstrike w:val="false"/>
      <w:color w:val="auto"/>
      <w:spacing w:val="0"/>
      <w:sz w:val="24"/>
      <w:szCs w:val="24"/>
      <w:u w:val="none"/>
      <w:effect w:val="none"/>
    </w:rPr>
  </w:style>
  <w:style w:type="character" w:styleId="LineNumbering">
    <w:name w:val="Line Numbering"/>
    <w:rPr/>
  </w:style>
  <w:style w:type="character" w:styleId="ListLabel23">
    <w:name w:val="ListLabel 23"/>
    <w:qFormat/>
    <w:rPr>
      <w:color w:val="auto"/>
      <w:u w:val="none"/>
    </w:rPr>
  </w:style>
  <w:style w:type="character" w:styleId="ListLabel24">
    <w:name w:val="ListLabel 24"/>
    <w:qFormat/>
    <w:rPr>
      <w:b w:val="false"/>
      <w:i w:val="false"/>
      <w:caps w:val="false"/>
      <w:smallCaps w:val="false"/>
      <w:strike w:val="false"/>
      <w:dstrike w:val="false"/>
      <w:color w:val="auto"/>
      <w:spacing w:val="0"/>
      <w:sz w:val="24"/>
      <w:szCs w:val="24"/>
      <w:u w:val="none"/>
      <w:effect w:val="none"/>
    </w:rPr>
  </w:style>
  <w:style w:type="character" w:styleId="ListLabel25">
    <w:name w:val="ListLabel 25"/>
    <w:qFormat/>
    <w:rPr>
      <w:color w:val="auto"/>
      <w:u w:val="none"/>
    </w:rPr>
  </w:style>
  <w:style w:type="character" w:styleId="ListLabel26">
    <w:name w:val="ListLabel 26"/>
    <w:qFormat/>
    <w:rPr>
      <w:b w:val="false"/>
      <w:i w:val="false"/>
      <w:caps w:val="false"/>
      <w:smallCaps w:val="false"/>
      <w:strike w:val="false"/>
      <w:dstrike w:val="false"/>
      <w:color w:val="auto"/>
      <w:spacing w:val="0"/>
      <w:sz w:val="24"/>
      <w:szCs w:val="24"/>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next w:val="Annotationtext"/>
    <w:qFormat/>
    <w:pPr/>
    <w:rPr>
      <w:b/>
      <w:bCs/>
    </w:rPr>
  </w:style>
  <w:style w:type="paragraph" w:styleId="HangingIndent">
    <w:name w:val="Hanging Indent"/>
    <w:basedOn w:val="TextBody"/>
    <w:qFormat/>
    <w:pPr>
      <w:tabs>
        <w:tab w:val="clear" w:pos="11340"/>
        <w:tab w:val="left" w:pos="0" w:leader="none"/>
      </w:tabs>
      <w:ind w:left="567" w:hanging="283"/>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usemice.cz/e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doi.org/10.1146/annurev.es.24.110193.001003" TargetMode="External"/><Relationship Id="rId12" Type="http://schemas.openxmlformats.org/officeDocument/2006/relationships/hyperlink" Target="https://doi.org/10.1111/j.1365-294X.2011.05343.x" TargetMode="External"/><Relationship Id="rId13" Type="http://schemas.openxmlformats.org/officeDocument/2006/relationships/hyperlink" Target="https://doi.org/10.1101/690487"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857</TotalTime>
  <Application>LibreOffice/6.1.5.2$Linux_X86_64 LibreOffice_project/10$Build-2</Application>
  <Pages>31</Pages>
  <Words>6146</Words>
  <Characters>35200</Characters>
  <CharactersWithSpaces>41189</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2020-02-28T22:50:01Z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